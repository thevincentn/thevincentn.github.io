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docProps/app.xml" ContentType="application/vnd.openxmlformats-officedocument.extended-properties+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28E3A0" w14:textId="77777777" w:rsidR="00D13990" w:rsidRDefault="00D13990" w:rsidP="00D13990">
      <w:pPr>
        <w:pStyle w:val="Heading1"/>
      </w:pPr>
      <w:r>
        <w:t>Adaptive Quiz</w:t>
      </w:r>
    </w:p>
    <w:tbl>
      <w:tblPr>
        <w:tblStyle w:val="TableGrid"/>
        <w:tblW w:w="9355" w:type="dxa"/>
        <w:tblLayout w:type="fixed"/>
        <w:tblLook w:val="04A0" w:firstRow="1" w:lastRow="0" w:firstColumn="1" w:lastColumn="0" w:noHBand="0" w:noVBand="1"/>
        <w:tblPrChange w:id="0" w:author="Moe Chehab" w:date="2019-10-09T13:29:00Z">
          <w:tblPr>
            <w:tblStyle w:val="TableGrid"/>
            <w:tblW w:w="0" w:type="auto"/>
            <w:tblLayout w:type="fixed"/>
            <w:tblLook w:val="04A0" w:firstRow="1" w:lastRow="0" w:firstColumn="1" w:lastColumn="0" w:noHBand="0" w:noVBand="1"/>
          </w:tblPr>
        </w:tblPrChange>
      </w:tblPr>
      <w:tblGrid>
        <w:gridCol w:w="2065"/>
        <w:gridCol w:w="630"/>
        <w:gridCol w:w="2430"/>
        <w:gridCol w:w="1350"/>
        <w:gridCol w:w="1710"/>
        <w:gridCol w:w="158"/>
        <w:gridCol w:w="1012"/>
        <w:tblGridChange w:id="1">
          <w:tblGrid>
            <w:gridCol w:w="1885"/>
            <w:gridCol w:w="630"/>
            <w:gridCol w:w="90"/>
            <w:gridCol w:w="630"/>
            <w:gridCol w:w="360"/>
            <w:gridCol w:w="450"/>
            <w:gridCol w:w="810"/>
            <w:gridCol w:w="270"/>
            <w:gridCol w:w="185"/>
            <w:gridCol w:w="1435"/>
            <w:gridCol w:w="587"/>
            <w:gridCol w:w="853"/>
            <w:gridCol w:w="158"/>
            <w:gridCol w:w="1007"/>
            <w:gridCol w:w="5"/>
          </w:tblGrid>
        </w:tblGridChange>
      </w:tblGrid>
      <w:tr w:rsidR="00D13990" w14:paraId="1526AD02" w14:textId="77777777" w:rsidTr="00FB1DEA">
        <w:trPr>
          <w:trHeight w:val="143"/>
          <w:tblHeader/>
          <w:trPrChange w:id="2" w:author="Moe Chehab" w:date="2019-10-09T13:29:00Z">
            <w:trPr>
              <w:gridAfter w:val="0"/>
              <w:trHeight w:val="143"/>
              <w:tblHeader/>
            </w:trPr>
          </w:trPrChange>
        </w:trPr>
        <w:tc>
          <w:tcPr>
            <w:tcW w:w="9355" w:type="dxa"/>
            <w:gridSpan w:val="7"/>
            <w:tcBorders>
              <w:top w:val="single" w:sz="4" w:space="0" w:color="auto"/>
              <w:left w:val="single" w:sz="4" w:space="0" w:color="auto"/>
              <w:bottom w:val="single" w:sz="4" w:space="0" w:color="auto"/>
              <w:right w:val="single" w:sz="4" w:space="0" w:color="auto"/>
            </w:tcBorders>
            <w:shd w:val="clear" w:color="auto" w:fill="000000" w:themeFill="text1" w:themeFillShade="80"/>
            <w:hideMark/>
            <w:tcPrChange w:id="3" w:author="Moe Chehab" w:date="2019-10-09T13:29:00Z">
              <w:tcPr>
                <w:tcW w:w="9350" w:type="dxa"/>
                <w:gridSpan w:val="14"/>
                <w:tcBorders>
                  <w:top w:val="single" w:sz="4" w:space="0" w:color="auto"/>
                  <w:left w:val="single" w:sz="4" w:space="0" w:color="auto"/>
                  <w:bottom w:val="single" w:sz="4" w:space="0" w:color="auto"/>
                  <w:right w:val="single" w:sz="4" w:space="0" w:color="auto"/>
                </w:tcBorders>
                <w:shd w:val="clear" w:color="auto" w:fill="000000" w:themeFill="text1" w:themeFillShade="80"/>
                <w:hideMark/>
              </w:tcPr>
            </w:tcPrChange>
          </w:tcPr>
          <w:p w14:paraId="3BB12008" w14:textId="77777777" w:rsidR="00D13990" w:rsidRDefault="00D13990" w:rsidP="009558CB">
            <w:pPr>
              <w:jc w:val="center"/>
              <w:rPr>
                <w:b/>
                <w:color w:val="FFFFFF" w:themeColor="background1"/>
                <w:sz w:val="28"/>
                <w:szCs w:val="28"/>
              </w:rPr>
            </w:pPr>
            <w:bookmarkStart w:id="4" w:name="_Hlk529175124"/>
            <w:r>
              <w:rPr>
                <w:b/>
                <w:color w:val="FFFFFF" w:themeColor="background1"/>
                <w:sz w:val="28"/>
                <w:szCs w:val="28"/>
              </w:rPr>
              <w:t>Adaptive Quiz</w:t>
            </w:r>
          </w:p>
        </w:tc>
      </w:tr>
      <w:tr w:rsidR="00BC1866" w14:paraId="4B8C2D6D" w14:textId="77777777" w:rsidTr="0064238C">
        <w:trPr>
          <w:trPrChange w:id="5" w:author="Moe Chehab" w:date="2019-10-09T14:36:00Z">
            <w:trPr>
              <w:gridAfter w:val="0"/>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Change w:id="6" w:author="Moe Chehab" w:date="2019-10-09T14:36:00Z">
              <w:tcPr>
                <w:tcW w:w="3235"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tcPrChange>
          </w:tcPr>
          <w:p w14:paraId="07C7E87E" w14:textId="77777777" w:rsidR="00BC1866" w:rsidRDefault="00BC1866" w:rsidP="00BC1866">
            <w:pPr>
              <w:rPr>
                <w:b/>
                <w:color w:val="FFFFFF" w:themeColor="background1"/>
              </w:rPr>
            </w:pPr>
            <w:commentRangeStart w:id="7"/>
            <w:r>
              <w:rPr>
                <w:b/>
                <w:color w:val="FFFFFF" w:themeColor="background1"/>
              </w:rPr>
              <w:t>Title</w:t>
            </w:r>
            <w:commentRangeEnd w:id="7"/>
            <w:r>
              <w:rPr>
                <w:rStyle w:val="CommentReference"/>
                <w:color w:val="000000" w:themeColor="text1"/>
                <w:kern w:val="28"/>
              </w:rPr>
              <w:commentReference w:id="7"/>
            </w:r>
          </w:p>
          <w:p w14:paraId="06F47B5D" w14:textId="77777777" w:rsidR="00BC1866" w:rsidRDefault="00BC1866" w:rsidP="00BC1866">
            <w:pPr>
              <w:rPr>
                <w:ins w:id="8" w:author="Moe Chehab" w:date="2019-10-09T10:06:00Z"/>
                <w:i/>
                <w:color w:val="FFFFFF" w:themeColor="background1"/>
              </w:rPr>
            </w:pPr>
            <w:ins w:id="9" w:author="Moe Chehab" w:date="2019-10-09T10:06:00Z">
              <w:r w:rsidRPr="00E732E0">
                <w:rPr>
                  <w:i/>
                  <w:color w:val="FFFFFF" w:themeColor="background1"/>
                </w:rPr>
                <w:t>(HTML Editor)</w:t>
              </w:r>
            </w:ins>
          </w:p>
          <w:p w14:paraId="6F01DC65" w14:textId="6C2D4FB6" w:rsidR="00BC1866" w:rsidRPr="009558CB" w:rsidRDefault="00BC1866" w:rsidP="00BC1866">
            <w:pPr>
              <w:rPr>
                <w:color w:val="FFFFFF" w:themeColor="background1"/>
                <w:sz w:val="22"/>
              </w:rPr>
            </w:pPr>
            <w:ins w:id="10" w:author="Moe Chehab" w:date="2019-10-09T10:06:00Z">
              <w:r w:rsidRPr="009558CB">
                <w:rPr>
                  <w:color w:val="FFFFFF" w:themeColor="background1"/>
                  <w:sz w:val="22"/>
                </w:rPr>
                <w:t xml:space="preserve"> </w:t>
              </w:r>
            </w:ins>
            <w:r w:rsidRPr="009558CB">
              <w:rPr>
                <w:color w:val="FFFFFF" w:themeColor="background1"/>
                <w:sz w:val="22"/>
              </w:rPr>
              <w:t>“quizHeading”</w:t>
            </w:r>
          </w:p>
        </w:tc>
        <w:tc>
          <w:tcPr>
            <w:tcW w:w="6660" w:type="dxa"/>
            <w:gridSpan w:val="5"/>
            <w:tcBorders>
              <w:top w:val="single" w:sz="4" w:space="0" w:color="auto"/>
              <w:left w:val="single" w:sz="4" w:space="0" w:color="auto"/>
              <w:bottom w:val="single" w:sz="4" w:space="0" w:color="auto"/>
              <w:right w:val="single" w:sz="4" w:space="0" w:color="auto"/>
            </w:tcBorders>
            <w:tcPrChange w:id="11" w:author="Moe Chehab" w:date="2019-10-09T14:36:00Z">
              <w:tcPr>
                <w:tcW w:w="6115" w:type="dxa"/>
                <w:gridSpan w:val="10"/>
                <w:tcBorders>
                  <w:top w:val="single" w:sz="4" w:space="0" w:color="auto"/>
                  <w:left w:val="single" w:sz="4" w:space="0" w:color="auto"/>
                  <w:bottom w:val="single" w:sz="4" w:space="0" w:color="auto"/>
                  <w:right w:val="single" w:sz="4" w:space="0" w:color="auto"/>
                </w:tcBorders>
              </w:tcPr>
            </w:tcPrChange>
          </w:tcPr>
          <w:p w14:paraId="357102FB" w14:textId="609F164C" w:rsidR="00BC1866" w:rsidRPr="009C244B" w:rsidRDefault="00BC1866" w:rsidP="00BC1866">
            <w:pPr>
              <w:rPr>
                <w:b/>
                <w:color w:val="000000" w:themeColor="text1"/>
              </w:rPr>
            </w:pPr>
            <w:ins w:id="12" w:author="Moe Chehab" w:date="2019-10-09T13:36:00Z">
              <w:r w:rsidRPr="009C244B">
                <w:rPr>
                  <w:b/>
                  <w:color w:val="70AD47" w:themeColor="accent6"/>
                  <w:rPrChange w:id="13" w:author="Moe Chehab" w:date="2019-10-09T14:37:00Z">
                    <w:rPr>
                      <w:color w:val="70AD47" w:themeColor="accent6"/>
                    </w:rPr>
                  </w:rPrChange>
                </w:rPr>
                <w:t xml:space="preserve">[Enter text, media elements, </w:t>
              </w:r>
            </w:ins>
            <w:ins w:id="14" w:author="Moe Chehab" w:date="2019-10-09T14:37:00Z">
              <w:r w:rsidR="009C244B" w:rsidRPr="009C244B">
                <w:rPr>
                  <w:b/>
                  <w:color w:val="70AD47" w:themeColor="accent6"/>
                </w:rPr>
                <w:t xml:space="preserve">html, </w:t>
              </w:r>
            </w:ins>
            <w:ins w:id="15" w:author="Moe Chehab" w:date="2019-10-09T13:36:00Z">
              <w:r w:rsidRPr="009C244B">
                <w:rPr>
                  <w:b/>
                  <w:color w:val="70AD47" w:themeColor="accent6"/>
                  <w:rPrChange w:id="16" w:author="Moe Chehab" w:date="2019-10-09T14:37:00Z">
                    <w:rPr>
                      <w:color w:val="70AD47" w:themeColor="accent6"/>
                    </w:rPr>
                  </w:rPrChange>
                </w:rPr>
                <w:t>or N/A]</w:t>
              </w:r>
            </w:ins>
          </w:p>
        </w:tc>
      </w:tr>
      <w:tr w:rsidR="00BC1866" w14:paraId="2B195CE3" w14:textId="77777777" w:rsidTr="0064238C">
        <w:trPr>
          <w:trHeight w:val="143"/>
          <w:trPrChange w:id="17" w:author="Moe Chehab" w:date="2019-10-09T14:36:00Z">
            <w:trPr>
              <w:gridAfter w:val="0"/>
              <w:trHeight w:val="1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Change w:id="18"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tcPrChange>
          </w:tcPr>
          <w:p w14:paraId="5BB78B0F" w14:textId="77777777" w:rsidR="00BC1866" w:rsidRDefault="00BC1866" w:rsidP="00BC1866">
            <w:pPr>
              <w:rPr>
                <w:b/>
                <w:color w:val="FFFFFF" w:themeColor="background1"/>
              </w:rPr>
            </w:pPr>
            <w:r>
              <w:rPr>
                <w:b/>
                <w:color w:val="FFFFFF" w:themeColor="background1"/>
              </w:rPr>
              <w:t>Pre-Activity Page</w:t>
            </w:r>
          </w:p>
          <w:p w14:paraId="4B08E950" w14:textId="77777777" w:rsidR="00BC1866" w:rsidRDefault="00BC1866" w:rsidP="00BC1866">
            <w:pPr>
              <w:rPr>
                <w:i/>
                <w:color w:val="FFFFFF" w:themeColor="background1"/>
              </w:rPr>
            </w:pPr>
            <w:r w:rsidRPr="00E732E0">
              <w:rPr>
                <w:i/>
                <w:color w:val="FFFFFF" w:themeColor="background1"/>
              </w:rPr>
              <w:t>(HTML Editor)</w:t>
            </w:r>
          </w:p>
          <w:p w14:paraId="2B5E9DD6" w14:textId="483764CE" w:rsidR="00BC1866" w:rsidRPr="00E732E0" w:rsidRDefault="00BC1866" w:rsidP="00BC1866">
            <w:pPr>
              <w:rPr>
                <w:i/>
                <w:color w:val="FFFFFF" w:themeColor="background1"/>
              </w:rPr>
            </w:pPr>
            <w:r>
              <w:rPr>
                <w:i/>
                <w:color w:val="FFFFFF" w:themeColor="background1"/>
              </w:rPr>
              <w:t>“</w:t>
            </w:r>
            <w:r w:rsidRPr="004B36A3">
              <w:rPr>
                <w:i/>
                <w:color w:val="FFFFFF" w:themeColor="background1"/>
              </w:rPr>
              <w:t>preQuizHtml</w:t>
            </w:r>
            <w:r>
              <w:rPr>
                <w:i/>
                <w:color w:val="FFFFFF" w:themeColor="background1"/>
              </w:rPr>
              <w:t>”</w:t>
            </w:r>
          </w:p>
        </w:tc>
        <w:tc>
          <w:tcPr>
            <w:tcW w:w="66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Change w:id="19" w:author="Moe Chehab" w:date="2019-10-09T14:36:00Z">
              <w:tcPr>
                <w:tcW w:w="6835" w:type="dxa"/>
                <w:gridSpan w:val="12"/>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67D9D6FC" w14:textId="5227505A" w:rsidR="00BC1866" w:rsidRPr="009C244B" w:rsidRDefault="00BC1866" w:rsidP="00BC1866">
            <w:pPr>
              <w:rPr>
                <w:b/>
                <w:color w:val="000000" w:themeColor="text1"/>
                <w:rPrChange w:id="20" w:author="Moe Chehab" w:date="2019-10-09T14:37:00Z">
                  <w:rPr>
                    <w:color w:val="000000" w:themeColor="text1"/>
                  </w:rPr>
                </w:rPrChange>
              </w:rPr>
            </w:pPr>
            <w:ins w:id="21" w:author="Moe Chehab" w:date="2019-10-09T13:36:00Z">
              <w:r w:rsidRPr="009C244B">
                <w:rPr>
                  <w:b/>
                  <w:color w:val="70AD47" w:themeColor="accent6"/>
                  <w:rPrChange w:id="22" w:author="Moe Chehab" w:date="2019-10-09T14:37:00Z">
                    <w:rPr>
                      <w:color w:val="000000" w:themeColor="text1"/>
                    </w:rPr>
                  </w:rPrChange>
                </w:rPr>
                <w:t>[</w:t>
              </w:r>
              <w:r w:rsidRPr="009C244B">
                <w:rPr>
                  <w:b/>
                  <w:color w:val="70AD47" w:themeColor="accent6"/>
                  <w:rPrChange w:id="23" w:author="Moe Chehab" w:date="2019-10-09T14:37:00Z">
                    <w:rPr>
                      <w:color w:val="70AD47" w:themeColor="accent6"/>
                    </w:rPr>
                  </w:rPrChange>
                </w:rPr>
                <w:t>Enter t</w:t>
              </w:r>
              <w:r w:rsidRPr="009C244B">
                <w:rPr>
                  <w:b/>
                  <w:color w:val="70AD47" w:themeColor="accent6"/>
                  <w:rPrChange w:id="24" w:author="Moe Chehab" w:date="2019-10-09T14:37:00Z">
                    <w:rPr>
                      <w:color w:val="000000" w:themeColor="text1"/>
                    </w:rPr>
                  </w:rPrChange>
                </w:rPr>
                <w:t xml:space="preserve">ext, </w:t>
              </w:r>
              <w:r w:rsidRPr="009C244B">
                <w:rPr>
                  <w:b/>
                  <w:color w:val="70AD47" w:themeColor="accent6"/>
                  <w:rPrChange w:id="25" w:author="Moe Chehab" w:date="2019-10-09T14:37:00Z">
                    <w:rPr>
                      <w:color w:val="70AD47" w:themeColor="accent6"/>
                    </w:rPr>
                  </w:rPrChange>
                </w:rPr>
                <w:t>media elements</w:t>
              </w:r>
              <w:r w:rsidRPr="009C244B">
                <w:rPr>
                  <w:b/>
                  <w:color w:val="70AD47" w:themeColor="accent6"/>
                  <w:rPrChange w:id="26" w:author="Moe Chehab" w:date="2019-10-09T14:37:00Z">
                    <w:rPr>
                      <w:color w:val="000000" w:themeColor="text1"/>
                    </w:rPr>
                  </w:rPrChange>
                </w:rPr>
                <w:t xml:space="preserve">, </w:t>
              </w:r>
            </w:ins>
            <w:ins w:id="27" w:author="Moe Chehab" w:date="2019-10-09T14:37:00Z">
              <w:r w:rsidR="009C244B" w:rsidRPr="009C244B">
                <w:rPr>
                  <w:b/>
                  <w:color w:val="70AD47" w:themeColor="accent6"/>
                </w:rPr>
                <w:t xml:space="preserve">html, </w:t>
              </w:r>
            </w:ins>
            <w:ins w:id="28" w:author="Moe Chehab" w:date="2019-10-09T13:36:00Z">
              <w:r w:rsidRPr="009C244B">
                <w:rPr>
                  <w:b/>
                  <w:color w:val="70AD47" w:themeColor="accent6"/>
                  <w:rPrChange w:id="29" w:author="Moe Chehab" w:date="2019-10-09T14:37:00Z">
                    <w:rPr>
                      <w:color w:val="000000" w:themeColor="text1"/>
                    </w:rPr>
                  </w:rPrChange>
                </w:rPr>
                <w:t>or N/A]</w:t>
              </w:r>
            </w:ins>
          </w:p>
        </w:tc>
      </w:tr>
      <w:tr w:rsidR="00BC1866" w:rsidDel="0043744E" w14:paraId="308EB862" w14:textId="77777777" w:rsidTr="0064238C">
        <w:trPr>
          <w:trHeight w:val="143"/>
          <w:del w:id="30" w:author="Moe Chehab" w:date="2019-10-09T11:24:00Z"/>
          <w:trPrChange w:id="31" w:author="Moe Chehab" w:date="2019-10-09T14:36:00Z">
            <w:trPr>
              <w:gridAfter w:val="0"/>
              <w:trHeight w:val="1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Change w:id="32"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tcPrChange>
          </w:tcPr>
          <w:p w14:paraId="36902B4C" w14:textId="1072593D" w:rsidR="00BC1866" w:rsidDel="0043744E" w:rsidRDefault="00BC1866" w:rsidP="00BC1866">
            <w:pPr>
              <w:rPr>
                <w:del w:id="33" w:author="Moe Chehab" w:date="2019-10-09T11:24:00Z"/>
                <w:b/>
                <w:color w:val="FFFFFF" w:themeColor="background1"/>
              </w:rPr>
            </w:pPr>
            <w:del w:id="34" w:author="Moe Chehab" w:date="2019-10-09T11:24:00Z">
              <w:r w:rsidDel="0043744E">
                <w:rPr>
                  <w:b/>
                  <w:color w:val="FFFFFF" w:themeColor="background1"/>
                </w:rPr>
                <w:delText>Custom Instructions</w:delText>
              </w:r>
            </w:del>
          </w:p>
          <w:p w14:paraId="070D340E" w14:textId="573C4245" w:rsidR="00BC1866" w:rsidDel="0043744E" w:rsidRDefault="00BC1866" w:rsidP="00BC1866">
            <w:pPr>
              <w:rPr>
                <w:del w:id="35" w:author="Moe Chehab" w:date="2019-10-09T11:24:00Z"/>
                <w:b/>
                <w:color w:val="FFFFFF" w:themeColor="background1"/>
              </w:rPr>
            </w:pPr>
            <w:del w:id="36" w:author="Moe Chehab" w:date="2019-10-09T11:24:00Z">
              <w:r w:rsidRPr="00E732E0" w:rsidDel="0043744E">
                <w:rPr>
                  <w:i/>
                  <w:color w:val="FFFFFF" w:themeColor="background1"/>
                </w:rPr>
                <w:delText>(</w:delText>
              </w:r>
              <w:commentRangeStart w:id="37"/>
              <w:r w:rsidRPr="00E732E0" w:rsidDel="0043744E">
                <w:rPr>
                  <w:i/>
                  <w:color w:val="FFFFFF" w:themeColor="background1"/>
                </w:rPr>
                <w:delText>HTML</w:delText>
              </w:r>
              <w:commentRangeEnd w:id="37"/>
              <w:r w:rsidDel="0043744E">
                <w:rPr>
                  <w:rStyle w:val="CommentReference"/>
                  <w:color w:val="000000" w:themeColor="text1"/>
                  <w:kern w:val="28"/>
                </w:rPr>
                <w:commentReference w:id="37"/>
              </w:r>
              <w:r w:rsidRPr="00E732E0" w:rsidDel="0043744E">
                <w:rPr>
                  <w:i/>
                  <w:color w:val="FFFFFF" w:themeColor="background1"/>
                </w:rPr>
                <w:delText xml:space="preserve"> Editor)</w:delText>
              </w:r>
            </w:del>
          </w:p>
        </w:tc>
        <w:tc>
          <w:tcPr>
            <w:tcW w:w="6660" w:type="dxa"/>
            <w:gridSpan w:val="5"/>
            <w:tcBorders>
              <w:top w:val="single" w:sz="4" w:space="0" w:color="auto"/>
              <w:left w:val="single" w:sz="4" w:space="0" w:color="auto"/>
              <w:bottom w:val="single" w:sz="4" w:space="0" w:color="auto"/>
              <w:right w:val="single" w:sz="4" w:space="0" w:color="auto"/>
            </w:tcBorders>
            <w:tcPrChange w:id="38" w:author="Moe Chehab" w:date="2019-10-09T14:36:00Z">
              <w:tcPr>
                <w:tcW w:w="6835" w:type="dxa"/>
                <w:gridSpan w:val="12"/>
                <w:tcBorders>
                  <w:top w:val="single" w:sz="4" w:space="0" w:color="auto"/>
                  <w:left w:val="single" w:sz="4" w:space="0" w:color="auto"/>
                  <w:bottom w:val="single" w:sz="4" w:space="0" w:color="auto"/>
                  <w:right w:val="single" w:sz="4" w:space="0" w:color="auto"/>
                </w:tcBorders>
              </w:tcPr>
            </w:tcPrChange>
          </w:tcPr>
          <w:p w14:paraId="2092AA6B" w14:textId="3DC724B0" w:rsidR="00BC1866" w:rsidRPr="009C244B" w:rsidDel="0043744E" w:rsidRDefault="00BC1866" w:rsidP="00BC1866">
            <w:pPr>
              <w:rPr>
                <w:del w:id="39" w:author="Moe Chehab" w:date="2019-10-09T11:24:00Z"/>
                <w:b/>
                <w:color w:val="000000" w:themeColor="text1"/>
                <w:rPrChange w:id="40" w:author="Moe Chehab" w:date="2019-10-09T14:37:00Z">
                  <w:rPr>
                    <w:del w:id="41" w:author="Moe Chehab" w:date="2019-10-09T11:24:00Z"/>
                    <w:color w:val="000000" w:themeColor="text1"/>
                  </w:rPr>
                </w:rPrChange>
              </w:rPr>
            </w:pPr>
          </w:p>
        </w:tc>
      </w:tr>
      <w:tr w:rsidR="00BC1866" w:rsidDel="0043744E" w14:paraId="6E4443B1" w14:textId="77777777" w:rsidTr="0064238C">
        <w:trPr>
          <w:trHeight w:val="43"/>
          <w:del w:id="42" w:author="Moe Chehab" w:date="2019-10-09T11:22:00Z"/>
          <w:trPrChange w:id="43"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44"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6C575840" w14:textId="2EDEF24E" w:rsidR="00BC1866" w:rsidDel="005E2C44" w:rsidRDefault="00BC1866" w:rsidP="00BC1866">
            <w:pPr>
              <w:rPr>
                <w:del w:id="45" w:author="Moe Chehab" w:date="2019-10-09T11:01:00Z"/>
                <w:b/>
                <w:color w:val="FFFFFF" w:themeColor="background1"/>
              </w:rPr>
            </w:pPr>
            <w:del w:id="46" w:author="Moe Chehab" w:date="2019-10-09T11:01:00Z">
              <w:r w:rsidDel="005E2C44">
                <w:rPr>
                  <w:b/>
                  <w:color w:val="FFFFFF" w:themeColor="background1"/>
                </w:rPr>
                <w:delText>Question Pool Feedback when Moving Up</w:delText>
              </w:r>
            </w:del>
          </w:p>
          <w:p w14:paraId="5860B551" w14:textId="091ECBD2" w:rsidR="00BC1866" w:rsidDel="005E2C44" w:rsidRDefault="00BC1866" w:rsidP="00BC1866">
            <w:pPr>
              <w:rPr>
                <w:del w:id="47" w:author="Moe Chehab" w:date="2019-10-09T11:01:00Z"/>
                <w:b/>
                <w:color w:val="FFFFFF" w:themeColor="background1"/>
              </w:rPr>
            </w:pPr>
            <w:del w:id="48" w:author="Moe Chehab" w:date="2019-10-09T11:01:00Z">
              <w:r w:rsidRPr="00E732E0" w:rsidDel="005E2C44">
                <w:rPr>
                  <w:i/>
                  <w:color w:val="FFFFFF" w:themeColor="background1"/>
                </w:rPr>
                <w:delText>(HTML Editor)</w:delText>
              </w:r>
            </w:del>
          </w:p>
          <w:p w14:paraId="34D931F4" w14:textId="5FEEFA5B" w:rsidR="00BC1866" w:rsidRPr="00B344D0" w:rsidDel="0043744E" w:rsidRDefault="00BC1866" w:rsidP="00BC1866">
            <w:pPr>
              <w:rPr>
                <w:del w:id="49" w:author="Moe Chehab" w:date="2019-10-09T11:22:00Z"/>
                <w:color w:val="FFFFFF" w:themeColor="background1"/>
              </w:rPr>
            </w:pPr>
            <w:del w:id="50" w:author="Moe Chehab" w:date="2019-10-09T11:01:00Z">
              <w:r w:rsidRPr="00B344D0" w:rsidDel="005E2C44">
                <w:rPr>
                  <w:color w:val="FFFFFF" w:themeColor="background1"/>
                </w:rPr>
                <w:delText>“feedbackOnUpgrade”</w:delText>
              </w:r>
            </w:del>
          </w:p>
        </w:tc>
        <w:tc>
          <w:tcPr>
            <w:tcW w:w="6660" w:type="dxa"/>
            <w:gridSpan w:val="5"/>
            <w:tcBorders>
              <w:top w:val="single" w:sz="4" w:space="0" w:color="auto"/>
              <w:left w:val="single" w:sz="4" w:space="0" w:color="auto"/>
              <w:bottom w:val="single" w:sz="4" w:space="0" w:color="auto"/>
              <w:right w:val="single" w:sz="4" w:space="0" w:color="auto"/>
            </w:tcBorders>
            <w:shd w:val="clear" w:color="auto" w:fill="E7E6E6" w:themeFill="background2"/>
            <w:tcPrChange w:id="51" w:author="Moe Chehab" w:date="2019-10-09T14:36:00Z">
              <w:tcPr>
                <w:tcW w:w="6835" w:type="dxa"/>
                <w:gridSpan w:val="12"/>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0B5E3B01" w14:textId="6E0763F3" w:rsidR="00BC1866" w:rsidRPr="009C244B" w:rsidDel="0043744E" w:rsidRDefault="00BC1866" w:rsidP="00BC1866">
            <w:pPr>
              <w:rPr>
                <w:del w:id="52" w:author="Moe Chehab" w:date="2019-10-09T11:22:00Z"/>
                <w:b/>
                <w:noProof/>
                <w:color w:val="70AD47" w:themeColor="accent6"/>
                <w:rPrChange w:id="53" w:author="Moe Chehab" w:date="2019-10-09T14:37:00Z">
                  <w:rPr>
                    <w:del w:id="54" w:author="Moe Chehab" w:date="2019-10-09T11:22:00Z"/>
                    <w:noProof/>
                    <w:color w:val="70AD47" w:themeColor="accent6"/>
                  </w:rPr>
                </w:rPrChange>
              </w:rPr>
            </w:pPr>
          </w:p>
        </w:tc>
      </w:tr>
      <w:tr w:rsidR="00BC1866" w:rsidDel="0043744E" w14:paraId="4BE5D111" w14:textId="77777777" w:rsidTr="0064238C">
        <w:trPr>
          <w:trHeight w:val="43"/>
          <w:del w:id="55" w:author="Moe Chehab" w:date="2019-10-09T11:22:00Z"/>
          <w:trPrChange w:id="56"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57"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690CC875" w14:textId="0998768B" w:rsidR="00BC1866" w:rsidDel="005E2C44" w:rsidRDefault="00BC1866" w:rsidP="00BC1866">
            <w:pPr>
              <w:rPr>
                <w:del w:id="58" w:author="Moe Chehab" w:date="2019-10-09T11:01:00Z"/>
                <w:b/>
                <w:color w:val="FFFFFF" w:themeColor="background1"/>
              </w:rPr>
            </w:pPr>
            <w:del w:id="59" w:author="Moe Chehab" w:date="2019-10-09T11:01:00Z">
              <w:r w:rsidDel="005E2C44">
                <w:rPr>
                  <w:b/>
                  <w:color w:val="FFFFFF" w:themeColor="background1"/>
                </w:rPr>
                <w:delText>Question Pool Feedback when Moving Down</w:delText>
              </w:r>
            </w:del>
          </w:p>
          <w:p w14:paraId="2A732802" w14:textId="14EBD439" w:rsidR="00BC1866" w:rsidDel="005E2C44" w:rsidRDefault="00BC1866" w:rsidP="00BC1866">
            <w:pPr>
              <w:rPr>
                <w:del w:id="60" w:author="Moe Chehab" w:date="2019-10-09T11:01:00Z"/>
                <w:b/>
                <w:color w:val="FFFFFF" w:themeColor="background1"/>
              </w:rPr>
            </w:pPr>
            <w:del w:id="61" w:author="Moe Chehab" w:date="2019-10-09T11:01:00Z">
              <w:r w:rsidRPr="00E732E0" w:rsidDel="005E2C44">
                <w:rPr>
                  <w:i/>
                  <w:color w:val="FFFFFF" w:themeColor="background1"/>
                </w:rPr>
                <w:delText>(HTML Editor)</w:delText>
              </w:r>
            </w:del>
          </w:p>
          <w:p w14:paraId="22F3FE15" w14:textId="05B588D1" w:rsidR="00BC1866" w:rsidDel="0043744E" w:rsidRDefault="00BC1866" w:rsidP="00BC1866">
            <w:pPr>
              <w:rPr>
                <w:del w:id="62" w:author="Moe Chehab" w:date="2019-10-09T11:22:00Z"/>
                <w:b/>
                <w:color w:val="FFFFFF" w:themeColor="background1"/>
              </w:rPr>
            </w:pPr>
            <w:del w:id="63" w:author="Moe Chehab" w:date="2019-10-09T11:01:00Z">
              <w:r w:rsidRPr="00B344D0" w:rsidDel="005E2C44">
                <w:rPr>
                  <w:color w:val="FFFFFF" w:themeColor="background1"/>
                </w:rPr>
                <w:delText>“feedbackOn</w:delText>
              </w:r>
              <w:r w:rsidDel="005E2C44">
                <w:rPr>
                  <w:color w:val="FFFFFF" w:themeColor="background1"/>
                </w:rPr>
                <w:delText>Down</w:delText>
              </w:r>
              <w:r w:rsidRPr="00B344D0" w:rsidDel="005E2C44">
                <w:rPr>
                  <w:color w:val="FFFFFF" w:themeColor="background1"/>
                </w:rPr>
                <w:delText>grade”</w:delText>
              </w:r>
            </w:del>
          </w:p>
        </w:tc>
        <w:tc>
          <w:tcPr>
            <w:tcW w:w="66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Change w:id="64" w:author="Moe Chehab" w:date="2019-10-09T14:36:00Z">
              <w:tcPr>
                <w:tcW w:w="6835"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05672494" w14:textId="204E5EF1" w:rsidR="00BC1866" w:rsidRPr="009C244B" w:rsidDel="0043744E" w:rsidRDefault="00BC1866" w:rsidP="00BC1866">
            <w:pPr>
              <w:rPr>
                <w:del w:id="65" w:author="Moe Chehab" w:date="2019-10-09T11:22:00Z"/>
                <w:b/>
                <w:noProof/>
                <w:color w:val="70AD47" w:themeColor="accent6"/>
                <w:rPrChange w:id="66" w:author="Moe Chehab" w:date="2019-10-09T14:37:00Z">
                  <w:rPr>
                    <w:del w:id="67" w:author="Moe Chehab" w:date="2019-10-09T11:22:00Z"/>
                    <w:noProof/>
                    <w:color w:val="70AD47" w:themeColor="accent6"/>
                  </w:rPr>
                </w:rPrChange>
              </w:rPr>
            </w:pPr>
          </w:p>
        </w:tc>
      </w:tr>
      <w:tr w:rsidR="00BC1866" w:rsidDel="0043744E" w14:paraId="4A924514" w14:textId="77777777" w:rsidTr="0064238C">
        <w:trPr>
          <w:trHeight w:val="43"/>
          <w:del w:id="68" w:author="Moe Chehab" w:date="2019-10-09T11:23:00Z"/>
          <w:trPrChange w:id="69"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70"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6E3D92E6" w14:textId="52340C73" w:rsidR="00BC1866" w:rsidDel="0043744E" w:rsidRDefault="00BC1866" w:rsidP="00BC1866">
            <w:pPr>
              <w:rPr>
                <w:del w:id="71" w:author="Moe Chehab" w:date="2019-10-09T11:23:00Z"/>
                <w:b/>
                <w:color w:val="FFFFFF" w:themeColor="background1"/>
              </w:rPr>
            </w:pPr>
            <w:del w:id="72" w:author="Moe Chehab" w:date="2019-10-09T11:23:00Z">
              <w:r w:rsidDel="0043744E">
                <w:rPr>
                  <w:b/>
                  <w:color w:val="FFFFFF" w:themeColor="background1"/>
                </w:rPr>
                <w:delText>Question Feedback Style</w:delText>
              </w:r>
            </w:del>
          </w:p>
        </w:tc>
        <w:tc>
          <w:tcPr>
            <w:tcW w:w="6660" w:type="dxa"/>
            <w:gridSpan w:val="5"/>
            <w:tcBorders>
              <w:top w:val="single" w:sz="4" w:space="0" w:color="auto"/>
              <w:left w:val="single" w:sz="4" w:space="0" w:color="auto"/>
              <w:bottom w:val="single" w:sz="4" w:space="0" w:color="auto"/>
              <w:right w:val="single" w:sz="4" w:space="0" w:color="auto"/>
            </w:tcBorders>
            <w:shd w:val="clear" w:color="auto" w:fill="E7E6E6" w:themeFill="background2"/>
            <w:tcPrChange w:id="73" w:author="Moe Chehab" w:date="2019-10-09T14:36:00Z">
              <w:tcPr>
                <w:tcW w:w="6835" w:type="dxa"/>
                <w:gridSpan w:val="12"/>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4B397DC9" w14:textId="31CE8B51" w:rsidR="00BC1866" w:rsidRPr="009C244B" w:rsidDel="0043744E" w:rsidRDefault="00BC1866" w:rsidP="00BC1866">
            <w:pPr>
              <w:rPr>
                <w:del w:id="74" w:author="Moe Chehab" w:date="2019-10-09T11:23:00Z"/>
                <w:b/>
                <w:noProof/>
                <w:color w:val="000000" w:themeColor="text1"/>
                <w:rPrChange w:id="75" w:author="Moe Chehab" w:date="2019-10-09T14:37:00Z">
                  <w:rPr>
                    <w:del w:id="76" w:author="Moe Chehab" w:date="2019-10-09T11:23:00Z"/>
                    <w:noProof/>
                    <w:color w:val="000000" w:themeColor="text1"/>
                  </w:rPr>
                </w:rPrChange>
              </w:rPr>
            </w:pPr>
            <w:del w:id="77" w:author="Moe Chehab" w:date="2019-10-09T11:23:00Z">
              <w:r w:rsidRPr="009C244B" w:rsidDel="0043744E">
                <w:rPr>
                  <w:b/>
                  <w:noProof/>
                  <w:color w:val="70AD47" w:themeColor="accent6"/>
                  <w:rPrChange w:id="78" w:author="Moe Chehab" w:date="2019-10-09T14:37:00Z">
                    <w:rPr>
                      <w:noProof/>
                      <w:color w:val="70AD47" w:themeColor="accent6"/>
                    </w:rPr>
                  </w:rPrChange>
                </w:rPr>
                <w:delText>Continous</w:delText>
              </w:r>
              <w:r w:rsidRPr="009C244B" w:rsidDel="0043744E">
                <w:rPr>
                  <w:b/>
                  <w:noProof/>
                  <w:rPrChange w:id="79" w:author="Moe Chehab" w:date="2019-10-09T14:37:00Z">
                    <w:rPr>
                      <w:noProof/>
                    </w:rPr>
                  </w:rPrChange>
                </w:rPr>
                <w:delText xml:space="preserve"> </w:delText>
              </w:r>
              <w:commentRangeStart w:id="80"/>
              <w:r w:rsidRPr="009C244B" w:rsidDel="0043744E">
                <w:rPr>
                  <w:b/>
                  <w:strike/>
                  <w:noProof/>
                  <w:rPrChange w:id="81" w:author="Moe Chehab" w:date="2019-10-09T14:37:00Z">
                    <w:rPr>
                      <w:strike/>
                      <w:noProof/>
                    </w:rPr>
                  </w:rPrChange>
                </w:rPr>
                <w:delText>or Report</w:delText>
              </w:r>
              <w:commentRangeEnd w:id="80"/>
              <w:r w:rsidRPr="009C244B" w:rsidDel="0043744E">
                <w:rPr>
                  <w:rStyle w:val="CommentReference"/>
                  <w:b/>
                  <w:color w:val="000000" w:themeColor="text1"/>
                  <w:kern w:val="28"/>
                  <w:rPrChange w:id="82" w:author="Moe Chehab" w:date="2019-10-09T14:37:00Z">
                    <w:rPr>
                      <w:rStyle w:val="CommentReference"/>
                      <w:color w:val="000000" w:themeColor="text1"/>
                      <w:kern w:val="28"/>
                    </w:rPr>
                  </w:rPrChange>
                </w:rPr>
                <w:commentReference w:id="80"/>
              </w:r>
            </w:del>
          </w:p>
        </w:tc>
      </w:tr>
      <w:tr w:rsidR="00BC1866" w14:paraId="66CD6873" w14:textId="77777777" w:rsidTr="0064238C">
        <w:trPr>
          <w:trHeight w:val="43"/>
          <w:trPrChange w:id="83"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84" w:author="Moe Chehab" w:date="2019-10-09T14:36:00Z">
              <w:tcPr>
                <w:tcW w:w="2515" w:type="dxa"/>
                <w:gridSpan w:val="2"/>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59E9F03F" w14:textId="78C7D2DD" w:rsidR="00BC1866" w:rsidRDefault="00BC1866" w:rsidP="00BC1866">
            <w:pPr>
              <w:rPr>
                <w:b/>
                <w:color w:val="FFFFFF" w:themeColor="background1"/>
              </w:rPr>
            </w:pPr>
            <w:r>
              <w:rPr>
                <w:b/>
                <w:color w:val="FFFFFF" w:themeColor="background1"/>
              </w:rPr>
              <w:t>End Condition</w:t>
            </w:r>
          </w:p>
          <w:p w14:paraId="24F1542F" w14:textId="593763AB" w:rsidR="00BC1866" w:rsidRDefault="00BC1866" w:rsidP="00BC1866">
            <w:pPr>
              <w:rPr>
                <w:b/>
                <w:color w:val="FFFFFF" w:themeColor="background1"/>
              </w:rPr>
            </w:pPr>
            <w:r w:rsidRPr="00E732E0">
              <w:rPr>
                <w:i/>
                <w:color w:val="FFFFFF" w:themeColor="background1"/>
              </w:rPr>
              <w:t>(HTML Editor)</w:t>
            </w:r>
          </w:p>
          <w:p w14:paraId="67E7141F" w14:textId="108697A7" w:rsidR="00BC1866" w:rsidRDefault="00BC1866" w:rsidP="00BC1866">
            <w:pPr>
              <w:rPr>
                <w:ins w:id="85" w:author="Moe Chehab" w:date="2019-10-09T13:47:00Z"/>
                <w:color w:val="FFFFFF" w:themeColor="background1"/>
              </w:rPr>
            </w:pPr>
            <w:r>
              <w:rPr>
                <w:color w:val="FFFFFF" w:themeColor="background1"/>
              </w:rPr>
              <w:t>“</w:t>
            </w:r>
            <w:r w:rsidRPr="00210B4F">
              <w:rPr>
                <w:color w:val="FFFFFF" w:themeColor="background1"/>
              </w:rPr>
              <w:t>endCondition</w:t>
            </w:r>
            <w:ins w:id="86" w:author="Moe Chehab" w:date="2019-10-09T14:41:00Z">
              <w:r w:rsidR="004A0FD2">
                <w:rPr>
                  <w:color w:val="FFFFFF" w:themeColor="background1"/>
                </w:rPr>
                <w:t>.p</w:t>
              </w:r>
            </w:ins>
            <w:del w:id="87" w:author="Moe Chehab" w:date="2019-10-09T14:41:00Z">
              <w:r w:rsidRPr="00210B4F" w:rsidDel="004A0FD2">
                <w:rPr>
                  <w:color w:val="FFFFFF" w:themeColor="background1"/>
                </w:rPr>
                <w:delText>P</w:delText>
              </w:r>
            </w:del>
            <w:r w:rsidRPr="00210B4F">
              <w:rPr>
                <w:color w:val="FFFFFF" w:themeColor="background1"/>
              </w:rPr>
              <w:t>reface</w:t>
            </w:r>
            <w:r>
              <w:rPr>
                <w:color w:val="FFFFFF" w:themeColor="background1"/>
              </w:rPr>
              <w:t>”</w:t>
            </w:r>
            <w:ins w:id="88" w:author="Moe Chehab" w:date="2019-10-09T13:47:00Z">
              <w:r w:rsidR="007F2967">
                <w:rPr>
                  <w:color w:val="FFFFFF" w:themeColor="background1"/>
                </w:rPr>
                <w:t>,</w:t>
              </w:r>
            </w:ins>
          </w:p>
          <w:p w14:paraId="6277669B" w14:textId="75A9ED3C" w:rsidR="007F2967" w:rsidRDefault="007F2967" w:rsidP="00BC1866">
            <w:pPr>
              <w:rPr>
                <w:b/>
                <w:color w:val="FFFFFF" w:themeColor="background1"/>
              </w:rPr>
            </w:pPr>
            <w:ins w:id="89" w:author="Moe Chehab" w:date="2019-10-09T13:47:00Z">
              <w:r>
                <w:rPr>
                  <w:color w:val="FFFFFF" w:themeColor="background1"/>
                </w:rPr>
                <w:t>“preQuizText”</w:t>
              </w:r>
            </w:ins>
          </w:p>
        </w:tc>
        <w:tc>
          <w:tcPr>
            <w:tcW w:w="66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Change w:id="90" w:author="Moe Chehab" w:date="2019-10-09T14:36:00Z">
              <w:tcPr>
                <w:tcW w:w="6835"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19A840DF" w14:textId="1DAD71CB" w:rsidR="00BC1866" w:rsidRPr="009C244B" w:rsidRDefault="00BC1866" w:rsidP="00BC1866">
            <w:pPr>
              <w:rPr>
                <w:b/>
                <w:noProof/>
                <w:color w:val="70AD47" w:themeColor="accent6"/>
                <w:rPrChange w:id="91" w:author="Moe Chehab" w:date="2019-10-09T14:37:00Z">
                  <w:rPr>
                    <w:noProof/>
                    <w:color w:val="70AD47" w:themeColor="accent6"/>
                  </w:rPr>
                </w:rPrChange>
              </w:rPr>
            </w:pPr>
            <w:r w:rsidRPr="009C244B">
              <w:rPr>
                <w:b/>
                <w:noProof/>
                <w:color w:val="70AD47" w:themeColor="accent6"/>
                <w:rPrChange w:id="92" w:author="Moe Chehab" w:date="2019-10-09T14:37:00Z">
                  <w:rPr>
                    <w:noProof/>
                    <w:color w:val="70AD47" w:themeColor="accent6"/>
                  </w:rPr>
                </w:rPrChange>
              </w:rPr>
              <w:t xml:space="preserve">[Describe the end condition to the </w:t>
            </w:r>
            <w:commentRangeStart w:id="93"/>
            <w:r w:rsidRPr="009C244B">
              <w:rPr>
                <w:b/>
                <w:noProof/>
                <w:color w:val="70AD47" w:themeColor="accent6"/>
                <w:rPrChange w:id="94" w:author="Moe Chehab" w:date="2019-10-09T14:37:00Z">
                  <w:rPr>
                    <w:noProof/>
                    <w:color w:val="70AD47" w:themeColor="accent6"/>
                  </w:rPr>
                </w:rPrChange>
              </w:rPr>
              <w:t>learners</w:t>
            </w:r>
            <w:commentRangeEnd w:id="93"/>
            <w:r w:rsidRPr="009C244B">
              <w:rPr>
                <w:rStyle w:val="CommentReference"/>
                <w:b/>
                <w:color w:val="000000" w:themeColor="text1"/>
                <w:kern w:val="28"/>
                <w:rPrChange w:id="95" w:author="Moe Chehab" w:date="2019-10-09T14:37:00Z">
                  <w:rPr>
                    <w:rStyle w:val="CommentReference"/>
                    <w:color w:val="000000" w:themeColor="text1"/>
                    <w:kern w:val="28"/>
                  </w:rPr>
                </w:rPrChange>
              </w:rPr>
              <w:commentReference w:id="93"/>
            </w:r>
            <w:r w:rsidRPr="009C244B">
              <w:rPr>
                <w:b/>
                <w:noProof/>
                <w:color w:val="70AD47" w:themeColor="accent6"/>
                <w:rPrChange w:id="96" w:author="Moe Chehab" w:date="2019-10-09T14:37:00Z">
                  <w:rPr>
                    <w:noProof/>
                    <w:color w:val="70AD47" w:themeColor="accent6"/>
                  </w:rPr>
                </w:rPrChange>
              </w:rPr>
              <w:t>.]</w:t>
            </w:r>
          </w:p>
        </w:tc>
      </w:tr>
      <w:tr w:rsidR="00B858CF" w14:paraId="1D62363D" w14:textId="77777777" w:rsidTr="009B5ABB">
        <w:trPr>
          <w:trHeight w:val="43"/>
        </w:trPr>
        <w:tc>
          <w:tcPr>
            <w:tcW w:w="935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5F6E5BA0" w14:textId="27BDFC24" w:rsidR="00B858CF" w:rsidRPr="001B5A43" w:rsidDel="00B858CF" w:rsidRDefault="00B858CF">
            <w:pPr>
              <w:rPr>
                <w:del w:id="97" w:author="Moe Chehab" w:date="2019-10-09T14:31:00Z"/>
                <w:b/>
                <w:color w:val="FFFFFF" w:themeColor="background1"/>
              </w:rPr>
            </w:pPr>
            <w:r>
              <w:rPr>
                <w:b/>
                <w:color w:val="FFFFFF" w:themeColor="background1"/>
              </w:rPr>
              <w:t>Quiz Settings</w:t>
            </w:r>
          </w:p>
          <w:p w14:paraId="1E0E15AC" w14:textId="7AEC89C6" w:rsidR="00B858CF" w:rsidRPr="004B36A3" w:rsidRDefault="00B858CF">
            <w:pPr>
              <w:rPr>
                <w:b/>
                <w:noProof/>
                <w:color w:val="FFFFFF" w:themeColor="background1"/>
              </w:rPr>
            </w:pPr>
            <w:del w:id="98" w:author="Moe Chehab" w:date="2019-10-09T13:40:00Z">
              <w:r w:rsidRPr="004B36A3" w:rsidDel="003B04A0">
                <w:rPr>
                  <w:b/>
                  <w:noProof/>
                  <w:color w:val="FFFFFF" w:themeColor="background1"/>
                </w:rPr>
                <w:delText>Yes or No</w:delText>
              </w:r>
            </w:del>
          </w:p>
        </w:tc>
      </w:tr>
      <w:tr w:rsidR="00BC1866" w14:paraId="6CB785D9" w14:textId="77777777" w:rsidTr="00466CFF">
        <w:trPr>
          <w:trHeight w:val="43"/>
          <w:trPrChange w:id="99"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Change w:id="100"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0D6BE63A" w14:textId="39135475" w:rsidR="00BC1866" w:rsidRPr="001B5A43" w:rsidRDefault="00BC1866" w:rsidP="00BC1866">
            <w:r w:rsidRPr="001B5A43">
              <w:t>Can the quiz be repeated?</w:t>
            </w:r>
            <w:del w:id="101" w:author="Moe Chehab" w:date="2019-10-09T13:28:00Z">
              <w:r w:rsidRPr="001B5A43" w:rsidDel="00D31D46">
                <w:delText xml:space="preserve"> </w:delText>
              </w:r>
              <w:r w:rsidRPr="001B5A43" w:rsidDel="00D31D46">
                <w:rPr>
                  <w:i/>
                </w:rPr>
                <w:delText>“repeatOnComplete”</w:delText>
              </w:r>
            </w:del>
          </w:p>
        </w:tc>
        <w:tc>
          <w:tcPr>
            <w:tcW w:w="4230" w:type="dxa"/>
            <w:gridSpan w:val="4"/>
            <w:tcBorders>
              <w:top w:val="single" w:sz="4" w:space="0" w:color="auto"/>
              <w:left w:val="single" w:sz="4" w:space="0" w:color="auto"/>
              <w:bottom w:val="single" w:sz="4" w:space="0" w:color="auto"/>
              <w:right w:val="single" w:sz="4" w:space="0" w:color="auto"/>
            </w:tcBorders>
            <w:hideMark/>
            <w:tcPrChange w:id="102" w:author="Moe Chehab" w:date="2019-10-09T13:55:00Z">
              <w:tcPr>
                <w:tcW w:w="1435" w:type="dxa"/>
                <w:tcBorders>
                  <w:top w:val="single" w:sz="4" w:space="0" w:color="auto"/>
                  <w:left w:val="single" w:sz="4" w:space="0" w:color="auto"/>
                  <w:bottom w:val="single" w:sz="4" w:space="0" w:color="auto"/>
                  <w:right w:val="single" w:sz="4" w:space="0" w:color="auto"/>
                </w:tcBorders>
                <w:hideMark/>
              </w:tcPr>
            </w:tcPrChange>
          </w:tcPr>
          <w:p w14:paraId="7F6BFC35" w14:textId="1AFB338E" w:rsidR="00BC1866" w:rsidRDefault="00BC1866" w:rsidP="00BC1866">
            <w:pPr>
              <w:rPr>
                <w:noProof/>
                <w:color w:val="000000" w:themeColor="text1"/>
              </w:rPr>
            </w:pPr>
            <w:commentRangeStart w:id="103"/>
            <w:r w:rsidRPr="00FB1DEA">
              <w:rPr>
                <w:b/>
                <w:noProof/>
                <w:color w:val="70AD47" w:themeColor="accent6"/>
                <w:rPrChange w:id="104" w:author="Moe Chehab" w:date="2019-10-09T13:29:00Z">
                  <w:rPr>
                    <w:noProof/>
                    <w:color w:val="70AD47" w:themeColor="accent6"/>
                  </w:rPr>
                </w:rPrChange>
              </w:rPr>
              <w:t>Yes</w:t>
            </w:r>
            <w:commentRangeEnd w:id="103"/>
            <w:r w:rsidRPr="00FB1DEA">
              <w:rPr>
                <w:rStyle w:val="CommentReference"/>
                <w:b/>
                <w:color w:val="000000" w:themeColor="text1"/>
                <w:kern w:val="28"/>
                <w:rPrChange w:id="105" w:author="Moe Chehab" w:date="2019-10-09T13:29:00Z">
                  <w:rPr>
                    <w:rStyle w:val="CommentReference"/>
                    <w:color w:val="000000" w:themeColor="text1"/>
                    <w:kern w:val="28"/>
                  </w:rPr>
                </w:rPrChange>
              </w:rPr>
              <w:commentReference w:id="103"/>
            </w:r>
            <w:r>
              <w:rPr>
                <w:noProof/>
              </w:rPr>
              <w:t xml:space="preserve"> </w:t>
            </w:r>
            <w:r w:rsidRPr="00A444FD">
              <w:rPr>
                <w:strike/>
                <w:noProof/>
                <w:rPrChange w:id="106" w:author="Moe Chehab" w:date="2019-10-09T13:13:00Z">
                  <w:rPr>
                    <w:noProof/>
                  </w:rPr>
                </w:rPrChange>
              </w:rPr>
              <w:t>or No</w:t>
            </w:r>
          </w:p>
        </w:tc>
      </w:tr>
      <w:tr w:rsidR="00BC1866" w14:paraId="56C43963" w14:textId="77777777" w:rsidTr="00466CFF">
        <w:trPr>
          <w:trHeight w:val="43"/>
          <w:trPrChange w:id="107"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Change w:id="108"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7191843E" w14:textId="08350144" w:rsidR="00BC1866" w:rsidRPr="001B5A43" w:rsidRDefault="00BC1866" w:rsidP="00BC1866">
            <w:pPr>
              <w:rPr>
                <w:i/>
              </w:rPr>
            </w:pPr>
            <w:r w:rsidRPr="001B5A43">
              <w:t>Will the quiz be scored?</w:t>
            </w:r>
          </w:p>
        </w:tc>
        <w:tc>
          <w:tcPr>
            <w:tcW w:w="4230" w:type="dxa"/>
            <w:gridSpan w:val="4"/>
            <w:tcBorders>
              <w:top w:val="single" w:sz="4" w:space="0" w:color="auto"/>
              <w:left w:val="single" w:sz="4" w:space="0" w:color="auto"/>
              <w:bottom w:val="single" w:sz="4" w:space="0" w:color="auto"/>
              <w:right w:val="single" w:sz="4" w:space="0" w:color="auto"/>
            </w:tcBorders>
            <w:hideMark/>
            <w:tcPrChange w:id="109" w:author="Moe Chehab" w:date="2019-10-09T13:55:00Z">
              <w:tcPr>
                <w:tcW w:w="1435" w:type="dxa"/>
                <w:tcBorders>
                  <w:top w:val="single" w:sz="4" w:space="0" w:color="auto"/>
                  <w:left w:val="single" w:sz="4" w:space="0" w:color="auto"/>
                  <w:bottom w:val="single" w:sz="4" w:space="0" w:color="auto"/>
                  <w:right w:val="single" w:sz="4" w:space="0" w:color="auto"/>
                </w:tcBorders>
                <w:hideMark/>
              </w:tcPr>
            </w:tcPrChange>
          </w:tcPr>
          <w:p w14:paraId="768B3D86" w14:textId="7D74D383" w:rsidR="00BC1866" w:rsidRPr="00FB1DEA" w:rsidRDefault="00BC1866" w:rsidP="00BC1866">
            <w:pPr>
              <w:rPr>
                <w:b/>
                <w:noProof/>
                <w:color w:val="000000" w:themeColor="text1"/>
                <w:rPrChange w:id="110" w:author="Moe Chehab" w:date="2019-10-09T13:30:00Z">
                  <w:rPr>
                    <w:noProof/>
                    <w:color w:val="000000" w:themeColor="text1"/>
                  </w:rPr>
                </w:rPrChange>
              </w:rPr>
            </w:pPr>
            <w:commentRangeStart w:id="111"/>
            <w:r w:rsidRPr="00FB1DEA">
              <w:rPr>
                <w:b/>
                <w:noProof/>
                <w:color w:val="70AD47" w:themeColor="accent6"/>
                <w:rPrChange w:id="112" w:author="Moe Chehab" w:date="2019-10-09T13:30:00Z">
                  <w:rPr>
                    <w:noProof/>
                    <w:color w:val="70AD47" w:themeColor="accent6"/>
                  </w:rPr>
                </w:rPrChange>
              </w:rPr>
              <w:t>No</w:t>
            </w:r>
            <w:commentRangeEnd w:id="111"/>
            <w:r w:rsidRPr="00FB1DEA">
              <w:rPr>
                <w:rStyle w:val="CommentReference"/>
                <w:b/>
                <w:color w:val="000000" w:themeColor="text1"/>
                <w:kern w:val="28"/>
                <w:rPrChange w:id="113" w:author="Moe Chehab" w:date="2019-10-09T13:30:00Z">
                  <w:rPr>
                    <w:rStyle w:val="CommentReference"/>
                    <w:color w:val="000000" w:themeColor="text1"/>
                    <w:kern w:val="28"/>
                  </w:rPr>
                </w:rPrChange>
              </w:rPr>
              <w:commentReference w:id="111"/>
            </w:r>
          </w:p>
        </w:tc>
      </w:tr>
      <w:tr w:rsidR="00BC1866" w14:paraId="3B263723" w14:textId="77777777" w:rsidTr="00466CFF">
        <w:trPr>
          <w:trHeight w:val="43"/>
          <w:ins w:id="114" w:author="Moe Chehab" w:date="2019-10-09T11:23:00Z"/>
          <w:trPrChange w:id="115"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Change w:id="116"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2AA46D1F" w14:textId="156F2C47" w:rsidR="00BC1866" w:rsidRPr="0043744E" w:rsidRDefault="00BC1866" w:rsidP="00BC1866">
            <w:pPr>
              <w:rPr>
                <w:ins w:id="117" w:author="Moe Chehab" w:date="2019-10-09T11:23:00Z"/>
              </w:rPr>
            </w:pPr>
            <w:ins w:id="118" w:author="Moe Chehab" w:date="2019-10-09T11:23:00Z">
              <w:r w:rsidRPr="0043744E">
                <w:rPr>
                  <w:rPrChange w:id="119" w:author="Moe Chehab" w:date="2019-10-09T11:23:00Z">
                    <w:rPr>
                      <w:b/>
                      <w:color w:val="FFFFFF" w:themeColor="background1"/>
                    </w:rPr>
                  </w:rPrChange>
                </w:rPr>
                <w:t>Question Feedback Style</w:t>
              </w:r>
            </w:ins>
          </w:p>
        </w:tc>
        <w:tc>
          <w:tcPr>
            <w:tcW w:w="4230" w:type="dxa"/>
            <w:gridSpan w:val="4"/>
            <w:tcBorders>
              <w:top w:val="single" w:sz="4" w:space="0" w:color="auto"/>
              <w:left w:val="single" w:sz="4" w:space="0" w:color="auto"/>
              <w:bottom w:val="single" w:sz="4" w:space="0" w:color="auto"/>
              <w:right w:val="single" w:sz="4" w:space="0" w:color="auto"/>
            </w:tcBorders>
            <w:tcPrChange w:id="120" w:author="Moe Chehab" w:date="2019-10-09T13:55:00Z">
              <w:tcPr>
                <w:tcW w:w="1435" w:type="dxa"/>
                <w:tcBorders>
                  <w:top w:val="single" w:sz="4" w:space="0" w:color="auto"/>
                  <w:left w:val="single" w:sz="4" w:space="0" w:color="auto"/>
                  <w:bottom w:val="single" w:sz="4" w:space="0" w:color="auto"/>
                  <w:right w:val="single" w:sz="4" w:space="0" w:color="auto"/>
                </w:tcBorders>
              </w:tcPr>
            </w:tcPrChange>
          </w:tcPr>
          <w:p w14:paraId="00FB1376" w14:textId="5BF93DFC" w:rsidR="00BC1866" w:rsidRPr="00B54FC3" w:rsidRDefault="00BC1866" w:rsidP="00BC1866">
            <w:pPr>
              <w:rPr>
                <w:ins w:id="121" w:author="Moe Chehab" w:date="2019-10-09T11:23:00Z"/>
                <w:noProof/>
                <w:color w:val="70AD47" w:themeColor="accent6"/>
              </w:rPr>
            </w:pPr>
            <w:ins w:id="122" w:author="Moe Chehab" w:date="2019-10-09T11:23:00Z">
              <w:r w:rsidRPr="00FB1DEA">
                <w:rPr>
                  <w:b/>
                  <w:noProof/>
                  <w:color w:val="70AD47" w:themeColor="accent6"/>
                  <w:rPrChange w:id="123" w:author="Moe Chehab" w:date="2019-10-09T13:30:00Z">
                    <w:rPr>
                      <w:noProof/>
                      <w:color w:val="70AD47" w:themeColor="accent6"/>
                    </w:rPr>
                  </w:rPrChange>
                </w:rPr>
                <w:t>Contin</w:t>
              </w:r>
            </w:ins>
            <w:ins w:id="124" w:author="Moe Chehab" w:date="2019-10-09T13:14:00Z">
              <w:r w:rsidRPr="00FB1DEA">
                <w:rPr>
                  <w:b/>
                  <w:noProof/>
                  <w:color w:val="70AD47" w:themeColor="accent6"/>
                  <w:rPrChange w:id="125" w:author="Moe Chehab" w:date="2019-10-09T13:30:00Z">
                    <w:rPr>
                      <w:noProof/>
                      <w:color w:val="70AD47" w:themeColor="accent6"/>
                    </w:rPr>
                  </w:rPrChange>
                </w:rPr>
                <w:t>u</w:t>
              </w:r>
            </w:ins>
            <w:ins w:id="126" w:author="Moe Chehab" w:date="2019-10-09T11:23:00Z">
              <w:r w:rsidRPr="00FB1DEA">
                <w:rPr>
                  <w:b/>
                  <w:noProof/>
                  <w:color w:val="70AD47" w:themeColor="accent6"/>
                  <w:rPrChange w:id="127" w:author="Moe Chehab" w:date="2019-10-09T13:30:00Z">
                    <w:rPr>
                      <w:noProof/>
                      <w:color w:val="70AD47" w:themeColor="accent6"/>
                    </w:rPr>
                  </w:rPrChange>
                </w:rPr>
                <w:t>ous</w:t>
              </w:r>
              <w:r>
                <w:rPr>
                  <w:noProof/>
                </w:rPr>
                <w:t xml:space="preserve"> </w:t>
              </w:r>
              <w:commentRangeStart w:id="128"/>
              <w:r w:rsidRPr="00E07098">
                <w:rPr>
                  <w:strike/>
                  <w:noProof/>
                </w:rPr>
                <w:t>or Report</w:t>
              </w:r>
              <w:commentRangeEnd w:id="128"/>
              <w:r>
                <w:rPr>
                  <w:rStyle w:val="CommentReference"/>
                  <w:color w:val="000000" w:themeColor="text1"/>
                  <w:kern w:val="28"/>
                </w:rPr>
                <w:commentReference w:id="128"/>
              </w:r>
            </w:ins>
          </w:p>
        </w:tc>
      </w:tr>
      <w:tr w:rsidR="00282E18" w14:paraId="7FD2D26A" w14:textId="77777777" w:rsidTr="00466CFF">
        <w:tblPrEx>
          <w:tblPrExChange w:id="129" w:author="Moe Chehab" w:date="2019-10-09T13:55:00Z">
            <w:tblPrEx>
              <w:tblW w:w="9355" w:type="dxa"/>
            </w:tblPrEx>
          </w:tblPrExChange>
        </w:tblPrEx>
        <w:trPr>
          <w:trHeight w:val="43"/>
          <w:ins w:id="130" w:author="Moe Chehab" w:date="2019-10-09T13:49:00Z"/>
          <w:trPrChange w:id="131" w:author="Moe Chehab" w:date="2019-10-09T13:55:00Z">
            <w:trPr>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Change w:id="132"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082240BE" w14:textId="4B5517AF" w:rsidR="00F32963" w:rsidRPr="0043744E" w:rsidRDefault="00282E18">
            <w:pPr>
              <w:rPr>
                <w:ins w:id="133" w:author="Moe Chehab" w:date="2019-10-09T13:49:00Z"/>
              </w:rPr>
            </w:pPr>
            <w:ins w:id="134" w:author="Moe Chehab" w:date="2019-10-09T13:49:00Z">
              <w:r>
                <w:t>Coloured Feedback</w:t>
              </w:r>
            </w:ins>
            <w:ins w:id="135" w:author="Moe Chehab" w:date="2019-10-09T13:50:00Z">
              <w:r>
                <w:t xml:space="preserve"> Boxes</w:t>
              </w:r>
            </w:ins>
            <w:ins w:id="136" w:author="Moe Chehab" w:date="2019-10-09T13:49:00Z">
              <w:r>
                <w:t>?</w:t>
              </w:r>
            </w:ins>
          </w:p>
        </w:tc>
        <w:tc>
          <w:tcPr>
            <w:tcW w:w="4230" w:type="dxa"/>
            <w:gridSpan w:val="4"/>
            <w:tcBorders>
              <w:top w:val="single" w:sz="4" w:space="0" w:color="auto"/>
              <w:left w:val="single" w:sz="4" w:space="0" w:color="auto"/>
              <w:bottom w:val="single" w:sz="4" w:space="0" w:color="auto"/>
              <w:right w:val="single" w:sz="4" w:space="0" w:color="auto"/>
            </w:tcBorders>
            <w:tcPrChange w:id="137" w:author="Moe Chehab" w:date="2019-10-09T13:55:00Z">
              <w:tcPr>
                <w:tcW w:w="4045" w:type="dxa"/>
                <w:gridSpan w:val="6"/>
                <w:tcBorders>
                  <w:top w:val="single" w:sz="4" w:space="0" w:color="auto"/>
                  <w:left w:val="single" w:sz="4" w:space="0" w:color="auto"/>
                  <w:bottom w:val="single" w:sz="4" w:space="0" w:color="auto"/>
                  <w:right w:val="single" w:sz="4" w:space="0" w:color="auto"/>
                </w:tcBorders>
              </w:tcPr>
            </w:tcPrChange>
          </w:tcPr>
          <w:p w14:paraId="251A5F9D" w14:textId="4DF0595A" w:rsidR="00282E18" w:rsidRPr="00FB1DEA" w:rsidRDefault="00282E18" w:rsidP="00282E18">
            <w:pPr>
              <w:rPr>
                <w:ins w:id="138" w:author="Moe Chehab" w:date="2019-10-09T13:49:00Z"/>
                <w:b/>
                <w:noProof/>
                <w:color w:val="70AD47" w:themeColor="accent6"/>
              </w:rPr>
            </w:pPr>
            <w:commentRangeStart w:id="139"/>
            <w:ins w:id="140" w:author="Moe Chehab" w:date="2019-10-09T13:50:00Z">
              <w:r w:rsidRPr="00737995">
                <w:rPr>
                  <w:b/>
                  <w:noProof/>
                  <w:color w:val="70AD47" w:themeColor="accent6"/>
                </w:rPr>
                <w:t>Yes</w:t>
              </w:r>
              <w:commentRangeEnd w:id="139"/>
              <w:r w:rsidRPr="00737995">
                <w:rPr>
                  <w:rStyle w:val="CommentReference"/>
                  <w:b/>
                  <w:color w:val="000000" w:themeColor="text1"/>
                  <w:kern w:val="28"/>
                </w:rPr>
                <w:commentReference w:id="139"/>
              </w:r>
              <w:r w:rsidRPr="00282E18">
                <w:rPr>
                  <w:noProof/>
                </w:rPr>
                <w:t xml:space="preserve"> </w:t>
              </w:r>
              <w:r w:rsidRPr="00282E18">
                <w:rPr>
                  <w:noProof/>
                  <w:rPrChange w:id="141" w:author="Moe Chehab" w:date="2019-10-09T13:50:00Z">
                    <w:rPr>
                      <w:strike/>
                      <w:noProof/>
                    </w:rPr>
                  </w:rPrChange>
                </w:rPr>
                <w:t>or No</w:t>
              </w:r>
            </w:ins>
          </w:p>
        </w:tc>
      </w:tr>
      <w:tr w:rsidR="00282E18" w14:paraId="3DCA02F6" w14:textId="77777777" w:rsidTr="00737995">
        <w:trPr>
          <w:trHeight w:val="43"/>
          <w:ins w:id="142" w:author="Moe Chehab" w:date="2019-10-09T13:41:00Z"/>
        </w:trPr>
        <w:tc>
          <w:tcPr>
            <w:tcW w:w="935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79FC6160" w14:textId="3813FEBB" w:rsidR="00282E18" w:rsidRDefault="00282E18" w:rsidP="00282E18">
            <w:pPr>
              <w:spacing w:before="0"/>
              <w:rPr>
                <w:ins w:id="143" w:author="Moe Chehab" w:date="2019-10-09T13:42:00Z"/>
                <w:b/>
                <w:color w:val="FFFFFF" w:themeColor="background1"/>
              </w:rPr>
            </w:pPr>
            <w:ins w:id="144" w:author="Moe Chehab" w:date="2019-10-09T13:41:00Z">
              <w:r>
                <w:rPr>
                  <w:b/>
                  <w:color w:val="FFFFFF" w:themeColor="background1"/>
                </w:rPr>
                <w:t>Quiz End (Special Conditions)</w:t>
              </w:r>
            </w:ins>
          </w:p>
          <w:p w14:paraId="1267F321" w14:textId="6E51926B" w:rsidR="00282E18" w:rsidRDefault="00282E18" w:rsidP="00282E18">
            <w:pPr>
              <w:spacing w:before="0"/>
              <w:rPr>
                <w:ins w:id="145" w:author="Moe Chehab" w:date="2019-10-09T13:42:00Z"/>
                <w:color w:val="FFFFFF" w:themeColor="background1"/>
              </w:rPr>
            </w:pPr>
            <w:ins w:id="146" w:author="Moe Chehab" w:date="2019-10-09T13:41:00Z">
              <w:r w:rsidRPr="00737995">
                <w:rPr>
                  <w:color w:val="FFFFFF" w:themeColor="background1"/>
                </w:rPr>
                <w:t>How do you want the quiz to end? Choose</w:t>
              </w:r>
            </w:ins>
            <w:ins w:id="147" w:author="Moe Chehab" w:date="2019-10-09T13:42:00Z">
              <w:r>
                <w:rPr>
                  <w:color w:val="FFFFFF" w:themeColor="background1"/>
                </w:rPr>
                <w:t xml:space="preserve"> any/</w:t>
              </w:r>
            </w:ins>
            <w:ins w:id="148" w:author="Moe Chehab" w:date="2019-10-09T13:41:00Z">
              <w:r w:rsidRPr="00737995">
                <w:rPr>
                  <w:color w:val="FFFFFF" w:themeColor="background1"/>
                </w:rPr>
                <w:t xml:space="preserve">all that apply. </w:t>
              </w:r>
            </w:ins>
          </w:p>
          <w:p w14:paraId="34C1D808" w14:textId="77777777" w:rsidR="00282E18" w:rsidRDefault="00282E18" w:rsidP="00282E18">
            <w:pPr>
              <w:spacing w:before="0"/>
              <w:rPr>
                <w:ins w:id="149" w:author="Moe Chehab" w:date="2019-10-09T13:43:00Z"/>
                <w:color w:val="FFFFFF" w:themeColor="background1"/>
              </w:rPr>
            </w:pPr>
          </w:p>
          <w:p w14:paraId="1EC3B619" w14:textId="0C67303C" w:rsidR="00282E18" w:rsidRDefault="00282E18" w:rsidP="00282E18">
            <w:pPr>
              <w:spacing w:before="0"/>
              <w:rPr>
                <w:ins w:id="150" w:author="Moe Chehab" w:date="2019-10-09T13:43:00Z"/>
                <w:color w:val="FFFFFF" w:themeColor="background1"/>
              </w:rPr>
            </w:pPr>
            <w:ins w:id="151" w:author="Moe Chehab" w:date="2019-10-09T13:42:00Z">
              <w:r>
                <w:rPr>
                  <w:color w:val="FFFFFF" w:themeColor="background1"/>
                </w:rPr>
                <w:t>If any of the</w:t>
              </w:r>
            </w:ins>
            <w:ins w:id="152" w:author="Moe Chehab" w:date="2019-10-09T13:44:00Z">
              <w:r>
                <w:rPr>
                  <w:color w:val="FFFFFF" w:themeColor="background1"/>
                </w:rPr>
                <w:t xml:space="preserve">se special </w:t>
              </w:r>
            </w:ins>
            <w:ins w:id="153" w:author="Moe Chehab" w:date="2019-10-09T13:42:00Z">
              <w:r>
                <w:rPr>
                  <w:color w:val="FFFFFF" w:themeColor="background1"/>
                </w:rPr>
                <w:t>conditions are met, the user is sent to the Post-Activity Page.</w:t>
              </w:r>
            </w:ins>
          </w:p>
          <w:p w14:paraId="180F0534" w14:textId="77777777" w:rsidR="00282E18" w:rsidRDefault="00282E18" w:rsidP="00282E18">
            <w:pPr>
              <w:spacing w:before="0"/>
              <w:rPr>
                <w:ins w:id="154" w:author="Moe Chehab" w:date="2019-10-09T13:43:00Z"/>
                <w:color w:val="FFFFFF" w:themeColor="background1"/>
              </w:rPr>
            </w:pPr>
          </w:p>
          <w:p w14:paraId="19F042D3" w14:textId="5DC44D5C" w:rsidR="00282E18" w:rsidRDefault="00282E18" w:rsidP="00282E18">
            <w:pPr>
              <w:spacing w:before="0"/>
              <w:rPr>
                <w:ins w:id="155" w:author="Moe Chehab" w:date="2019-10-09T13:43:00Z"/>
                <w:color w:val="FFFFFF" w:themeColor="background1"/>
              </w:rPr>
            </w:pPr>
            <w:ins w:id="156" w:author="Moe Chehab" w:date="2019-10-09T13:44:00Z">
              <w:r>
                <w:rPr>
                  <w:color w:val="FFFFFF" w:themeColor="background1"/>
                </w:rPr>
                <w:t>Outside of special conditions, t</w:t>
              </w:r>
            </w:ins>
            <w:ins w:id="157" w:author="Moe Chehab" w:date="2019-10-09T13:43:00Z">
              <w:r>
                <w:rPr>
                  <w:color w:val="FFFFFF" w:themeColor="background1"/>
                </w:rPr>
                <w:t>he other way to get to the Post-Activity Page is to set the upgrade or downgrade pool the be the Post-Activity Page</w:t>
              </w:r>
            </w:ins>
            <w:ins w:id="158" w:author="Moe Chehab" w:date="2019-10-09T13:44:00Z">
              <w:r>
                <w:rPr>
                  <w:color w:val="FFFFFF" w:themeColor="background1"/>
                </w:rPr>
                <w:t>.</w:t>
              </w:r>
            </w:ins>
          </w:p>
          <w:p w14:paraId="5292C16F" w14:textId="77777777" w:rsidR="00282E18" w:rsidRDefault="00282E18" w:rsidP="00282E18">
            <w:pPr>
              <w:spacing w:before="0"/>
              <w:rPr>
                <w:ins w:id="159" w:author="Moe Chehab" w:date="2019-10-09T13:42:00Z"/>
                <w:color w:val="FFFFFF" w:themeColor="background1"/>
              </w:rPr>
            </w:pPr>
          </w:p>
          <w:p w14:paraId="55FF4A16" w14:textId="192EEDE0" w:rsidR="00282E18" w:rsidRPr="00210B4F" w:rsidRDefault="00282E18" w:rsidP="00282E18">
            <w:pPr>
              <w:spacing w:before="0"/>
              <w:rPr>
                <w:ins w:id="160" w:author="Moe Chehab" w:date="2019-10-09T13:41:00Z"/>
                <w:b/>
                <w:noProof/>
                <w:color w:val="FFFFFF" w:themeColor="background1"/>
              </w:rPr>
            </w:pPr>
            <w:ins w:id="161" w:author="Moe Chehab" w:date="2019-10-09T13:41:00Z">
              <w:r w:rsidRPr="00737995">
                <w:rPr>
                  <w:i/>
                  <w:color w:val="FFFFFF" w:themeColor="background1"/>
                </w:rPr>
                <w:t>“endConditions”</w:t>
              </w:r>
            </w:ins>
          </w:p>
        </w:tc>
      </w:tr>
      <w:tr w:rsidR="001B0B1C" w14:paraId="74F4BB5A" w14:textId="77777777" w:rsidTr="00261BEE">
        <w:tblPrEx>
          <w:tblPrExChange w:id="162" w:author="Moe Chehab" w:date="2019-10-09T14:32:00Z">
            <w:tblPrEx>
              <w:tblW w:w="9355" w:type="dxa"/>
            </w:tblPrEx>
          </w:tblPrExChange>
        </w:tblPrEx>
        <w:trPr>
          <w:trHeight w:val="43"/>
          <w:ins w:id="163" w:author="Moe Chehab" w:date="2019-10-09T13:41:00Z"/>
          <w:trPrChange w:id="164" w:author="Moe Chehab" w:date="2019-10-09T14:32:00Z">
            <w:trPr>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165" w:author="Moe Chehab" w:date="2019-10-09T14:32:00Z">
              <w:tcPr>
                <w:tcW w:w="4855"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02471139" w14:textId="6E3F74E4" w:rsidR="001B0B1C" w:rsidRDefault="001B0B1C" w:rsidP="00282E18">
            <w:pPr>
              <w:rPr>
                <w:ins w:id="166" w:author="Moe Chehab" w:date="2019-10-09T13:41:00Z"/>
              </w:rPr>
            </w:pPr>
            <w:ins w:id="167" w:author="Moe Chehab" w:date="2019-10-09T13:41:00Z">
              <w:r>
                <w:lastRenderedPageBreak/>
                <w:t xml:space="preserve">Do you want the quiz to end if the quiz-taker answers </w:t>
              </w:r>
              <w:r w:rsidRPr="00AE440F">
                <w:rPr>
                  <w:i/>
                </w:rPr>
                <w:t>X</w:t>
              </w:r>
              <w:r>
                <w:rPr>
                  <w:i/>
                </w:rPr>
                <w:t xml:space="preserve"> </w:t>
              </w:r>
              <w:r>
                <w:t>number of questions correctly? If so, how many questions?</w:t>
              </w:r>
            </w:ins>
          </w:p>
          <w:p w14:paraId="7F303146" w14:textId="77777777" w:rsidR="001B0B1C" w:rsidRDefault="001B0B1C">
            <w:pPr>
              <w:rPr>
                <w:ins w:id="168" w:author="Moe Chehab" w:date="2019-10-09T13:48:00Z"/>
                <w:i/>
              </w:rPr>
            </w:pPr>
            <w:ins w:id="169" w:author="Moe Chehab" w:date="2019-10-09T13:41:00Z">
              <w:r>
                <w:rPr>
                  <w:i/>
                </w:rPr>
                <w:t>“numQuestionsCorrectToEnd</w:t>
              </w:r>
            </w:ins>
            <w:ins w:id="170" w:author="Moe Chehab" w:date="2019-10-09T13:48:00Z">
              <w:r>
                <w:rPr>
                  <w:i/>
                </w:rPr>
                <w:t>”</w:t>
              </w:r>
            </w:ins>
          </w:p>
          <w:p w14:paraId="51B38FD3" w14:textId="77777777" w:rsidR="001B0B1C" w:rsidRDefault="001B0B1C">
            <w:pPr>
              <w:pStyle w:val="ListParagraph"/>
              <w:numPr>
                <w:ilvl w:val="0"/>
                <w:numId w:val="5"/>
              </w:numPr>
              <w:rPr>
                <w:ins w:id="171" w:author="Moe Chehab" w:date="2019-10-09T13:49:00Z"/>
              </w:rPr>
              <w:pPrChange w:id="172" w:author="Moe Chehab" w:date="2019-10-09T13:48:00Z">
                <w:pPr/>
              </w:pPrChange>
            </w:pPr>
            <w:ins w:id="173" w:author="Moe Chehab" w:date="2019-10-09T13:48:00Z">
              <w:r w:rsidRPr="009752B1">
                <w:rPr>
                  <w:rPrChange w:id="174" w:author="Moe Chehab" w:date="2019-10-09T13:48:00Z">
                    <w:rPr>
                      <w:i/>
                    </w:rPr>
                  </w:rPrChange>
                </w:rPr>
                <w:t>enabled</w:t>
              </w:r>
            </w:ins>
          </w:p>
          <w:p w14:paraId="7B6C6D94" w14:textId="5BA930B4" w:rsidR="001B0B1C" w:rsidRPr="009752B1" w:rsidRDefault="001B0B1C">
            <w:pPr>
              <w:pStyle w:val="ListParagraph"/>
              <w:numPr>
                <w:ilvl w:val="0"/>
                <w:numId w:val="5"/>
              </w:numPr>
              <w:rPr>
                <w:ins w:id="175" w:author="Moe Chehab" w:date="2019-10-09T13:41:00Z"/>
                <w:rPrChange w:id="176" w:author="Moe Chehab" w:date="2019-10-09T13:48:00Z">
                  <w:rPr>
                    <w:ins w:id="177" w:author="Moe Chehab" w:date="2019-10-09T13:41:00Z"/>
                  </w:rPr>
                </w:rPrChange>
              </w:rPr>
              <w:pPrChange w:id="178" w:author="Moe Chehab" w:date="2019-10-09T13:48:00Z">
                <w:pPr/>
              </w:pPrChange>
            </w:pPr>
            <w:ins w:id="179" w:author="Moe Chehab" w:date="2019-10-09T13:49:00Z">
              <w:r>
                <w:t>limit</w:t>
              </w:r>
            </w:ins>
          </w:p>
        </w:tc>
        <w:tc>
          <w:tcPr>
            <w:tcW w:w="1350" w:type="dxa"/>
            <w:tcBorders>
              <w:top w:val="single" w:sz="4" w:space="0" w:color="auto"/>
              <w:left w:val="single" w:sz="4" w:space="0" w:color="auto"/>
              <w:right w:val="single" w:sz="4" w:space="0" w:color="auto"/>
            </w:tcBorders>
            <w:shd w:val="clear" w:color="auto" w:fill="FFFFFF" w:themeFill="background1"/>
            <w:tcPrChange w:id="180" w:author="Moe Chehab" w:date="2019-10-09T14:32:00Z">
              <w:tcPr>
                <w:tcW w:w="2477" w:type="dxa"/>
                <w:gridSpan w:val="4"/>
                <w:tcBorders>
                  <w:top w:val="single" w:sz="4" w:space="0" w:color="auto"/>
                  <w:left w:val="single" w:sz="4" w:space="0" w:color="auto"/>
                  <w:right w:val="single" w:sz="4" w:space="0" w:color="auto"/>
                </w:tcBorders>
                <w:shd w:val="clear" w:color="auto" w:fill="FFFFFF" w:themeFill="background1"/>
              </w:tcPr>
            </w:tcPrChange>
          </w:tcPr>
          <w:p w14:paraId="6FA49266" w14:textId="6FF6DE98" w:rsidR="001B0B1C" w:rsidRPr="00737995" w:rsidRDefault="001B0B1C" w:rsidP="00282E18">
            <w:pPr>
              <w:rPr>
                <w:ins w:id="181" w:author="Moe Chehab" w:date="2019-10-09T13:41:00Z"/>
                <w:noProof/>
              </w:rPr>
            </w:pPr>
            <w:ins w:id="182" w:author="Moe Chehab" w:date="2019-10-09T13:41:00Z">
              <w:r w:rsidRPr="00737995">
                <w:rPr>
                  <w:b/>
                  <w:noProof/>
                  <w:color w:val="70AD47" w:themeColor="accent6"/>
                </w:rPr>
                <w:t>No</w:t>
              </w:r>
              <w:r w:rsidRPr="00737995">
                <w:rPr>
                  <w:b/>
                  <w:noProof/>
                </w:rPr>
                <w:t xml:space="preserve"> </w:t>
              </w:r>
              <w:r w:rsidRPr="00737995">
                <w:rPr>
                  <w:noProof/>
                </w:rPr>
                <w:t xml:space="preserve">or </w:t>
              </w:r>
            </w:ins>
            <w:ins w:id="183" w:author="Moe Chehab" w:date="2019-10-09T14:41:00Z">
              <w:r w:rsidR="00565AF5">
                <w:rPr>
                  <w:noProof/>
                </w:rPr>
                <w:t>#</w:t>
              </w:r>
            </w:ins>
          </w:p>
        </w:tc>
        <w:tc>
          <w:tcPr>
            <w:tcW w:w="1868" w:type="dxa"/>
            <w:gridSpan w:val="2"/>
            <w:tcBorders>
              <w:top w:val="single" w:sz="4" w:space="0" w:color="auto"/>
              <w:left w:val="single" w:sz="4" w:space="0" w:color="auto"/>
              <w:right w:val="single" w:sz="4" w:space="0" w:color="auto"/>
            </w:tcBorders>
            <w:shd w:val="clear" w:color="auto" w:fill="F2F2F2" w:themeFill="background1" w:themeFillShade="F2"/>
            <w:tcPrChange w:id="184" w:author="Moe Chehab" w:date="2019-10-09T14:32:00Z">
              <w:tcPr>
                <w:tcW w:w="1011" w:type="dxa"/>
                <w:gridSpan w:val="2"/>
                <w:tcBorders>
                  <w:top w:val="single" w:sz="4" w:space="0" w:color="auto"/>
                  <w:left w:val="single" w:sz="4" w:space="0" w:color="auto"/>
                  <w:right w:val="single" w:sz="4" w:space="0" w:color="auto"/>
                </w:tcBorders>
                <w:shd w:val="clear" w:color="auto" w:fill="FFFFFF" w:themeFill="background1"/>
              </w:tcPr>
            </w:tcPrChange>
          </w:tcPr>
          <w:p w14:paraId="69490DAC" w14:textId="446A7E58" w:rsidR="001B0B1C" w:rsidRPr="00737995" w:rsidRDefault="001B0B1C" w:rsidP="00282E18">
            <w:pPr>
              <w:rPr>
                <w:ins w:id="185" w:author="Moe Chehab" w:date="2019-10-09T13:41:00Z"/>
                <w:noProof/>
              </w:rPr>
            </w:pPr>
            <w:ins w:id="186" w:author="Moe Chehab" w:date="2019-10-09T13:51:00Z">
              <w:r>
                <w:rPr>
                  <w:noProof/>
                </w:rPr>
                <w:t xml:space="preserve">Use </w:t>
              </w:r>
            </w:ins>
            <w:ins w:id="187" w:author="Moe Chehab" w:date="2019-10-09T13:53:00Z">
              <w:r>
                <w:rPr>
                  <w:noProof/>
                </w:rPr>
                <w:t xml:space="preserve">this number for the </w:t>
              </w:r>
            </w:ins>
            <w:ins w:id="188" w:author="Moe Chehab" w:date="2019-10-09T13:51:00Z">
              <w:r>
                <w:rPr>
                  <w:noProof/>
                </w:rPr>
                <w:t>Progress Bar</w:t>
              </w:r>
            </w:ins>
            <w:ins w:id="189" w:author="Moe Chehab" w:date="2019-10-09T13:54:00Z">
              <w:r w:rsidR="00EF6DC9">
                <w:rPr>
                  <w:noProof/>
                </w:rPr>
                <w:t xml:space="preserve"> UI</w:t>
              </w:r>
            </w:ins>
            <w:ins w:id="190" w:author="Moe Chehab" w:date="2019-10-09T13:51:00Z">
              <w:r>
                <w:rPr>
                  <w:noProof/>
                </w:rPr>
                <w:t>?</w:t>
              </w:r>
            </w:ins>
          </w:p>
        </w:tc>
        <w:tc>
          <w:tcPr>
            <w:tcW w:w="1012" w:type="dxa"/>
            <w:tcBorders>
              <w:top w:val="single" w:sz="4" w:space="0" w:color="auto"/>
              <w:left w:val="single" w:sz="4" w:space="0" w:color="auto"/>
              <w:right w:val="single" w:sz="4" w:space="0" w:color="auto"/>
            </w:tcBorders>
            <w:shd w:val="clear" w:color="auto" w:fill="FFFFFF" w:themeFill="background1"/>
            <w:tcPrChange w:id="191" w:author="Moe Chehab" w:date="2019-10-09T14:32:00Z">
              <w:tcPr>
                <w:tcW w:w="1012" w:type="dxa"/>
                <w:gridSpan w:val="2"/>
                <w:tcBorders>
                  <w:top w:val="single" w:sz="4" w:space="0" w:color="auto"/>
                  <w:left w:val="single" w:sz="4" w:space="0" w:color="auto"/>
                  <w:right w:val="single" w:sz="4" w:space="0" w:color="auto"/>
                </w:tcBorders>
                <w:shd w:val="clear" w:color="auto" w:fill="FFFFFF" w:themeFill="background1"/>
              </w:tcPr>
            </w:tcPrChange>
          </w:tcPr>
          <w:p w14:paraId="09B4B79D" w14:textId="4963C529" w:rsidR="001B0B1C" w:rsidRPr="00737995" w:rsidRDefault="00E03BF0" w:rsidP="001B0B1C">
            <w:pPr>
              <w:rPr>
                <w:ins w:id="192" w:author="Moe Chehab" w:date="2019-10-09T13:41:00Z"/>
                <w:noProof/>
              </w:rPr>
            </w:pPr>
            <w:ins w:id="193" w:author="Moe Chehab" w:date="2019-10-09T13:54:00Z">
              <w:r>
                <w:rPr>
                  <w:b/>
                  <w:noProof/>
                  <w:color w:val="70AD47" w:themeColor="accent6"/>
                </w:rPr>
                <w:t>Yes</w:t>
              </w:r>
              <w:r w:rsidRPr="00737995">
                <w:rPr>
                  <w:b/>
                  <w:i/>
                  <w:noProof/>
                </w:rPr>
                <w:t xml:space="preserve"> </w:t>
              </w:r>
              <w:r w:rsidRPr="00737995">
                <w:rPr>
                  <w:noProof/>
                </w:rPr>
                <w:t>or No</w:t>
              </w:r>
            </w:ins>
          </w:p>
        </w:tc>
      </w:tr>
      <w:tr w:rsidR="001B0B1C" w14:paraId="78ACFFDF" w14:textId="77777777" w:rsidTr="008E141D">
        <w:tblPrEx>
          <w:tblPrExChange w:id="194" w:author="Moe Chehab" w:date="2019-10-09T14:32:00Z">
            <w:tblPrEx>
              <w:tblW w:w="9355" w:type="dxa"/>
            </w:tblPrEx>
          </w:tblPrExChange>
        </w:tblPrEx>
        <w:trPr>
          <w:trHeight w:val="43"/>
          <w:ins w:id="195" w:author="Moe Chehab" w:date="2019-10-09T13:41:00Z"/>
          <w:trPrChange w:id="196" w:author="Moe Chehab" w:date="2019-10-09T14:32:00Z">
            <w:trPr>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197" w:author="Moe Chehab" w:date="2019-10-09T14:32:00Z">
              <w:tcPr>
                <w:tcW w:w="4855"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6BC46A2C" w14:textId="77777777" w:rsidR="001B0B1C" w:rsidRDefault="001B0B1C" w:rsidP="001B0B1C">
            <w:pPr>
              <w:rPr>
                <w:ins w:id="198" w:author="Moe Chehab" w:date="2019-10-09T13:41:00Z"/>
              </w:rPr>
            </w:pPr>
            <w:ins w:id="199" w:author="Moe Chehab" w:date="2019-10-09T13:41:00Z">
              <w:r>
                <w:t xml:space="preserve">Do you want the quiz to end if the quiz-taker answers </w:t>
              </w:r>
              <w:r w:rsidRPr="00AE440F">
                <w:rPr>
                  <w:i/>
                </w:rPr>
                <w:t>X</w:t>
              </w:r>
              <w:r>
                <w:rPr>
                  <w:i/>
                </w:rPr>
                <w:t xml:space="preserve"> </w:t>
              </w:r>
              <w:r>
                <w:t>number of questions incorrectly (score &lt; 1)? If so, how many questions?</w:t>
              </w:r>
            </w:ins>
          </w:p>
          <w:p w14:paraId="51B239A1" w14:textId="77777777" w:rsidR="001B0B1C" w:rsidRDefault="001B0B1C" w:rsidP="001B0B1C">
            <w:pPr>
              <w:rPr>
                <w:ins w:id="200" w:author="Moe Chehab" w:date="2019-10-09T13:49:00Z"/>
                <w:i/>
              </w:rPr>
            </w:pPr>
            <w:ins w:id="201" w:author="Moe Chehab" w:date="2019-10-09T13:41:00Z">
              <w:r>
                <w:rPr>
                  <w:i/>
                </w:rPr>
                <w:t>“</w:t>
              </w:r>
              <w:r w:rsidRPr="00310087">
                <w:rPr>
                  <w:i/>
                </w:rPr>
                <w:t>numQuestionsIncorrectToEnd”</w:t>
              </w:r>
            </w:ins>
          </w:p>
          <w:p w14:paraId="6500F627" w14:textId="77777777" w:rsidR="001B0B1C" w:rsidRDefault="001B0B1C">
            <w:pPr>
              <w:pStyle w:val="ListParagraph"/>
              <w:numPr>
                <w:ilvl w:val="0"/>
                <w:numId w:val="5"/>
              </w:numPr>
              <w:rPr>
                <w:ins w:id="202" w:author="Moe Chehab" w:date="2019-10-09T13:49:00Z"/>
              </w:rPr>
              <w:pPrChange w:id="203" w:author="Moe Chehab" w:date="2019-10-09T13:49:00Z">
                <w:pPr/>
              </w:pPrChange>
            </w:pPr>
            <w:ins w:id="204" w:author="Moe Chehab" w:date="2019-10-09T13:49:00Z">
              <w:r w:rsidRPr="00737995">
                <w:t>enabled</w:t>
              </w:r>
            </w:ins>
          </w:p>
          <w:p w14:paraId="0CFC8F0E" w14:textId="5EAE6FB9" w:rsidR="001B0B1C" w:rsidDel="00FB1DEA" w:rsidRDefault="001B0B1C">
            <w:pPr>
              <w:pStyle w:val="ListParagraph"/>
              <w:numPr>
                <w:ilvl w:val="0"/>
                <w:numId w:val="5"/>
              </w:numPr>
              <w:rPr>
                <w:ins w:id="205" w:author="Moe Chehab" w:date="2019-10-09T13:41:00Z"/>
              </w:rPr>
              <w:pPrChange w:id="206" w:author="Moe Chehab" w:date="2019-10-09T13:49:00Z">
                <w:pPr/>
              </w:pPrChange>
            </w:pPr>
            <w:ins w:id="207" w:author="Moe Chehab" w:date="2019-10-09T13:49:00Z">
              <w:r>
                <w:t>limit</w:t>
              </w:r>
            </w:ins>
          </w:p>
        </w:tc>
        <w:tc>
          <w:tcPr>
            <w:tcW w:w="1350" w:type="dxa"/>
            <w:tcBorders>
              <w:left w:val="single" w:sz="4" w:space="0" w:color="auto"/>
              <w:bottom w:val="single" w:sz="4" w:space="0" w:color="auto"/>
              <w:right w:val="single" w:sz="4" w:space="0" w:color="auto"/>
            </w:tcBorders>
            <w:shd w:val="clear" w:color="auto" w:fill="FFFFFF" w:themeFill="background1"/>
            <w:tcPrChange w:id="208" w:author="Moe Chehab" w:date="2019-10-09T14:32:00Z">
              <w:tcPr>
                <w:tcW w:w="2477" w:type="dxa"/>
                <w:gridSpan w:val="4"/>
                <w:tcBorders>
                  <w:left w:val="single" w:sz="4" w:space="0" w:color="auto"/>
                  <w:bottom w:val="single" w:sz="4" w:space="0" w:color="auto"/>
                  <w:right w:val="single" w:sz="4" w:space="0" w:color="auto"/>
                </w:tcBorders>
                <w:shd w:val="clear" w:color="auto" w:fill="FFFFFF" w:themeFill="background1"/>
              </w:tcPr>
            </w:tcPrChange>
          </w:tcPr>
          <w:p w14:paraId="5AAF46A7" w14:textId="0F9AC570" w:rsidR="001B0B1C" w:rsidDel="00FB1DEA" w:rsidRDefault="001B0B1C" w:rsidP="001B0B1C">
            <w:pPr>
              <w:rPr>
                <w:ins w:id="209" w:author="Moe Chehab" w:date="2019-10-09T13:41:00Z"/>
                <w:noProof/>
              </w:rPr>
            </w:pPr>
            <w:ins w:id="210" w:author="Moe Chehab" w:date="2019-10-09T13:51:00Z">
              <w:r w:rsidRPr="00737995">
                <w:rPr>
                  <w:b/>
                  <w:noProof/>
                  <w:color w:val="70AD47" w:themeColor="accent6"/>
                </w:rPr>
                <w:t>No</w:t>
              </w:r>
              <w:r w:rsidRPr="00737995">
                <w:rPr>
                  <w:b/>
                  <w:i/>
                  <w:noProof/>
                </w:rPr>
                <w:t xml:space="preserve"> </w:t>
              </w:r>
              <w:r w:rsidRPr="00737995">
                <w:rPr>
                  <w:noProof/>
                </w:rPr>
                <w:t xml:space="preserve">or </w:t>
              </w:r>
            </w:ins>
            <w:ins w:id="211" w:author="Moe Chehab" w:date="2019-10-09T14:41:00Z">
              <w:r w:rsidR="00565AF5">
                <w:rPr>
                  <w:noProof/>
                </w:rPr>
                <w:t>#</w:t>
              </w:r>
            </w:ins>
          </w:p>
        </w:tc>
        <w:tc>
          <w:tcPr>
            <w:tcW w:w="1868" w:type="dxa"/>
            <w:gridSpan w:val="2"/>
            <w:tcBorders>
              <w:left w:val="single" w:sz="4" w:space="0" w:color="auto"/>
              <w:bottom w:val="nil"/>
              <w:right w:val="single" w:sz="4" w:space="0" w:color="auto"/>
            </w:tcBorders>
            <w:shd w:val="clear" w:color="auto" w:fill="F2F2F2" w:themeFill="background1" w:themeFillShade="F2"/>
            <w:tcPrChange w:id="212" w:author="Moe Chehab" w:date="2019-10-09T14:32:00Z">
              <w:tcPr>
                <w:tcW w:w="1011" w:type="dxa"/>
                <w:gridSpan w:val="2"/>
                <w:tcBorders>
                  <w:left w:val="single" w:sz="4" w:space="0" w:color="auto"/>
                  <w:bottom w:val="single" w:sz="4" w:space="0" w:color="auto"/>
                  <w:right w:val="single" w:sz="4" w:space="0" w:color="auto"/>
                </w:tcBorders>
                <w:shd w:val="clear" w:color="auto" w:fill="FFFFFF" w:themeFill="background1"/>
              </w:tcPr>
            </w:tcPrChange>
          </w:tcPr>
          <w:p w14:paraId="6C592E25" w14:textId="4E60DB9C" w:rsidR="001B0B1C" w:rsidDel="00FB1DEA" w:rsidRDefault="001B0B1C">
            <w:pPr>
              <w:rPr>
                <w:ins w:id="213" w:author="Moe Chehab" w:date="2019-10-09T13:41:00Z"/>
                <w:noProof/>
              </w:rPr>
            </w:pPr>
            <w:ins w:id="214" w:author="Moe Chehab" w:date="2019-10-09T13:52:00Z">
              <w:r>
                <w:rPr>
                  <w:noProof/>
                </w:rPr>
                <w:t>Use</w:t>
              </w:r>
            </w:ins>
            <w:ins w:id="215" w:author="Moe Chehab" w:date="2019-10-09T13:53:00Z">
              <w:r w:rsidR="00AC6CA4">
                <w:rPr>
                  <w:noProof/>
                </w:rPr>
                <w:t xml:space="preserve"> this overall v</w:t>
              </w:r>
            </w:ins>
            <w:ins w:id="216" w:author="Moe Chehab" w:date="2019-10-09T13:52:00Z">
              <w:r>
                <w:rPr>
                  <w:noProof/>
                </w:rPr>
                <w:t>alue for Strikes</w:t>
              </w:r>
            </w:ins>
            <w:ins w:id="217" w:author="Moe Chehab" w:date="2019-10-09T13:54:00Z">
              <w:r w:rsidR="000300DD">
                <w:rPr>
                  <w:noProof/>
                </w:rPr>
                <w:t xml:space="preserve"> UI</w:t>
              </w:r>
            </w:ins>
            <w:ins w:id="218" w:author="Moe Chehab" w:date="2019-10-09T13:52:00Z">
              <w:r>
                <w:rPr>
                  <w:noProof/>
                </w:rPr>
                <w:t>?</w:t>
              </w:r>
            </w:ins>
          </w:p>
        </w:tc>
        <w:tc>
          <w:tcPr>
            <w:tcW w:w="1012" w:type="dxa"/>
            <w:tcBorders>
              <w:left w:val="single" w:sz="4" w:space="0" w:color="auto"/>
              <w:bottom w:val="single" w:sz="4" w:space="0" w:color="auto"/>
              <w:right w:val="single" w:sz="4" w:space="0" w:color="auto"/>
            </w:tcBorders>
            <w:shd w:val="clear" w:color="auto" w:fill="FFFFFF" w:themeFill="background1"/>
            <w:tcPrChange w:id="219" w:author="Moe Chehab" w:date="2019-10-09T14:32:00Z">
              <w:tcPr>
                <w:tcW w:w="1012" w:type="dxa"/>
                <w:gridSpan w:val="2"/>
                <w:tcBorders>
                  <w:left w:val="single" w:sz="4" w:space="0" w:color="auto"/>
                  <w:bottom w:val="single" w:sz="4" w:space="0" w:color="auto"/>
                  <w:right w:val="single" w:sz="4" w:space="0" w:color="auto"/>
                </w:tcBorders>
                <w:shd w:val="clear" w:color="auto" w:fill="FFFFFF" w:themeFill="background1"/>
              </w:tcPr>
            </w:tcPrChange>
          </w:tcPr>
          <w:p w14:paraId="5008B24C" w14:textId="138F888B" w:rsidR="001B0B1C" w:rsidDel="00FB1DEA" w:rsidRDefault="00E03BF0" w:rsidP="001B0B1C">
            <w:pPr>
              <w:rPr>
                <w:ins w:id="220" w:author="Moe Chehab" w:date="2019-10-09T13:41:00Z"/>
                <w:noProof/>
              </w:rPr>
            </w:pPr>
            <w:ins w:id="221" w:author="Moe Chehab" w:date="2019-10-09T13:54:00Z">
              <w:r>
                <w:rPr>
                  <w:b/>
                  <w:noProof/>
                  <w:color w:val="70AD47" w:themeColor="accent6"/>
                </w:rPr>
                <w:t>Yes</w:t>
              </w:r>
              <w:r w:rsidRPr="00737995">
                <w:rPr>
                  <w:b/>
                  <w:i/>
                  <w:noProof/>
                </w:rPr>
                <w:t xml:space="preserve"> </w:t>
              </w:r>
              <w:r w:rsidRPr="00737995">
                <w:rPr>
                  <w:noProof/>
                </w:rPr>
                <w:t>or No</w:t>
              </w:r>
            </w:ins>
          </w:p>
        </w:tc>
      </w:tr>
      <w:tr w:rsidR="001B0B1C" w14:paraId="174ECAE1" w14:textId="77777777" w:rsidTr="008E141D">
        <w:tblPrEx>
          <w:tblPrExChange w:id="222" w:author="Moe Chehab" w:date="2019-10-09T14:32:00Z">
            <w:tblPrEx>
              <w:tblW w:w="9355" w:type="dxa"/>
            </w:tblPrEx>
          </w:tblPrExChange>
        </w:tblPrEx>
        <w:trPr>
          <w:trHeight w:val="43"/>
          <w:ins w:id="223" w:author="Moe Chehab" w:date="2019-10-09T13:41:00Z"/>
          <w:trPrChange w:id="224" w:author="Moe Chehab" w:date="2019-10-09T14:32:00Z">
            <w:trPr>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25" w:author="Moe Chehab" w:date="2019-10-09T14:32: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1FE10E4B" w14:textId="77777777" w:rsidR="001B0B1C" w:rsidRDefault="001B0B1C" w:rsidP="001B0B1C">
            <w:pPr>
              <w:rPr>
                <w:ins w:id="226" w:author="Moe Chehab" w:date="2019-10-09T13:41:00Z"/>
              </w:rPr>
            </w:pPr>
            <w:ins w:id="227" w:author="Moe Chehab" w:date="2019-10-09T13:41:00Z">
              <w:r>
                <w:t>Do you want the quiz to end when the learner has exhausted all the questions within their question pool?</w:t>
              </w:r>
            </w:ins>
          </w:p>
          <w:p w14:paraId="530C2743" w14:textId="77777777" w:rsidR="001B0B1C" w:rsidRDefault="001B0B1C" w:rsidP="001B0B1C">
            <w:pPr>
              <w:rPr>
                <w:ins w:id="228" w:author="Moe Chehab" w:date="2019-10-09T13:49:00Z"/>
                <w:i/>
              </w:rPr>
            </w:pPr>
            <w:commentRangeStart w:id="229"/>
            <w:ins w:id="230" w:author="Moe Chehab" w:date="2019-10-09T13:41:00Z">
              <w:r w:rsidRPr="00310087">
                <w:rPr>
                  <w:i/>
                </w:rPr>
                <w:t>“noRemainingQuestionsAtCurrentPool”</w:t>
              </w:r>
              <w:commentRangeEnd w:id="229"/>
              <w:r>
                <w:rPr>
                  <w:rStyle w:val="CommentReference"/>
                  <w:color w:val="000000" w:themeColor="text1"/>
                  <w:kern w:val="28"/>
                </w:rPr>
                <w:commentReference w:id="229"/>
              </w:r>
            </w:ins>
          </w:p>
          <w:p w14:paraId="17EE0587" w14:textId="3C4B2816" w:rsidR="001B0B1C" w:rsidDel="00FB1DEA" w:rsidRDefault="001B0B1C">
            <w:pPr>
              <w:pStyle w:val="ListParagraph"/>
              <w:numPr>
                <w:ilvl w:val="0"/>
                <w:numId w:val="5"/>
              </w:numPr>
              <w:rPr>
                <w:ins w:id="231" w:author="Moe Chehab" w:date="2019-10-09T13:41:00Z"/>
              </w:rPr>
              <w:pPrChange w:id="232" w:author="Moe Chehab" w:date="2019-10-09T13:49:00Z">
                <w:pPr/>
              </w:pPrChange>
            </w:pPr>
            <w:ins w:id="233" w:author="Moe Chehab" w:date="2019-10-09T13:49:00Z">
              <w:r w:rsidRPr="00737995">
                <w:t>enabled</w:t>
              </w:r>
            </w:ins>
          </w:p>
        </w:tc>
        <w:tc>
          <w:tcPr>
            <w:tcW w:w="423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Change w:id="234" w:author="Moe Chehab" w:date="2019-10-09T14:32:00Z">
              <w:tcPr>
                <w:tcW w:w="4045" w:type="dxa"/>
                <w:gridSpan w:val="6"/>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2156BAF3" w14:textId="77777777" w:rsidR="001B0B1C" w:rsidDel="00FB1DEA" w:rsidRDefault="001B0B1C" w:rsidP="001B0B1C">
            <w:pPr>
              <w:rPr>
                <w:ins w:id="235" w:author="Moe Chehab" w:date="2019-10-09T13:41:00Z"/>
                <w:noProof/>
              </w:rPr>
            </w:pPr>
            <w:ins w:id="236" w:author="Moe Chehab" w:date="2019-10-09T13:41:00Z">
              <w:r>
                <w:rPr>
                  <w:b/>
                  <w:noProof/>
                  <w:color w:val="70AD47" w:themeColor="accent6"/>
                </w:rPr>
                <w:t>Yes</w:t>
              </w:r>
              <w:r w:rsidRPr="00737995">
                <w:rPr>
                  <w:b/>
                  <w:i/>
                  <w:noProof/>
                </w:rPr>
                <w:t xml:space="preserve"> </w:t>
              </w:r>
              <w:r w:rsidRPr="00737995">
                <w:rPr>
                  <w:noProof/>
                </w:rPr>
                <w:t>or No</w:t>
              </w:r>
            </w:ins>
          </w:p>
        </w:tc>
      </w:tr>
      <w:tr w:rsidR="001B0B1C" w14:paraId="6DC48745" w14:textId="77777777" w:rsidTr="00466CFF">
        <w:trPr>
          <w:trHeight w:val="43"/>
          <w:trPrChange w:id="237"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238"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142D1CE2" w14:textId="0526A55A" w:rsidR="001B0B1C" w:rsidRPr="004B36A3" w:rsidRDefault="00873101" w:rsidP="001B0B1C">
            <w:pPr>
              <w:rPr>
                <w:b/>
                <w:color w:val="FFFFFF" w:themeColor="background1"/>
              </w:rPr>
            </w:pPr>
            <w:ins w:id="239" w:author="Moe Chehab" w:date="2019-10-09T14:41:00Z">
              <w:r>
                <w:rPr>
                  <w:b/>
                  <w:color w:val="FFFFFF" w:themeColor="background1"/>
                </w:rPr>
                <w:t xml:space="preserve">General </w:t>
              </w:r>
            </w:ins>
            <w:bookmarkStart w:id="240" w:name="_GoBack"/>
            <w:bookmarkEnd w:id="240"/>
            <w:r w:rsidR="001B0B1C" w:rsidRPr="004B36A3">
              <w:rPr>
                <w:b/>
                <w:color w:val="FFFFFF" w:themeColor="background1"/>
              </w:rPr>
              <w:t>Question Pool Settings</w:t>
            </w:r>
          </w:p>
        </w:tc>
        <w:tc>
          <w:tcPr>
            <w:tcW w:w="4230"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tcPrChange w:id="241" w:author="Moe Chehab" w:date="2019-10-09T13:55:00Z">
              <w:tcPr>
                <w:tcW w:w="1435"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21B9BE41" w14:textId="38DCD188" w:rsidR="001B0B1C" w:rsidRDefault="001B0B1C" w:rsidP="001B0B1C">
            <w:pPr>
              <w:rPr>
                <w:noProof/>
              </w:rPr>
            </w:pPr>
            <w:r w:rsidRPr="004B36A3">
              <w:rPr>
                <w:b/>
                <w:noProof/>
                <w:color w:val="FFFFFF" w:themeColor="background1"/>
              </w:rPr>
              <w:t>Yes or No</w:t>
            </w:r>
          </w:p>
        </w:tc>
      </w:tr>
      <w:tr w:rsidR="001B0B1C" w14:paraId="3E4A9845" w14:textId="77777777" w:rsidTr="00596014">
        <w:trPr>
          <w:trHeight w:val="43"/>
          <w:trPrChange w:id="242" w:author="Moe Chehab" w:date="2019-10-09T14:32: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43" w:author="Moe Chehab" w:date="2019-10-09T14:32: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0C823C36" w14:textId="426A5B1E" w:rsidR="001B0B1C" w:rsidRDefault="001B0B1C" w:rsidP="001B0B1C">
            <w:pPr>
              <w:rPr>
                <w:ins w:id="244" w:author="Moe Chehab" w:date="2019-10-09T13:37:00Z"/>
              </w:rPr>
            </w:pPr>
            <w:r>
              <w:t>Should the name</w:t>
            </w:r>
            <w:r w:rsidRPr="004B36A3">
              <w:t xml:space="preserve"> </w:t>
            </w:r>
            <w:del w:id="245" w:author="Moe Chehab" w:date="2019-10-09T13:37:00Z">
              <w:r w:rsidRPr="004B36A3" w:rsidDel="00AB1CFC">
                <w:delText>o</w:delText>
              </w:r>
            </w:del>
            <w:ins w:id="246" w:author="Moe Chehab" w:date="2019-10-09T13:37:00Z">
              <w:r>
                <w:t>o</w:t>
              </w:r>
            </w:ins>
            <w:r w:rsidRPr="004B36A3">
              <w:t>f the current question pool</w:t>
            </w:r>
            <w:r>
              <w:t xml:space="preserve"> show </w:t>
            </w:r>
            <w:r w:rsidRPr="004B36A3">
              <w:t>within the quiz</w:t>
            </w:r>
            <w:r>
              <w:t xml:space="preserve">? </w:t>
            </w:r>
          </w:p>
          <w:p w14:paraId="14B90BC1" w14:textId="3F35C2E2" w:rsidR="001B0B1C" w:rsidRPr="00AB1CFC" w:rsidRDefault="001B0B1C" w:rsidP="001B0B1C">
            <w:pPr>
              <w:rPr>
                <w:i/>
                <w:rPrChange w:id="247" w:author="Moe Chehab" w:date="2019-10-09T13:37:00Z">
                  <w:rPr/>
                </w:rPrChange>
              </w:rPr>
            </w:pPr>
            <w:r w:rsidRPr="004B36A3">
              <w:rPr>
                <w:i/>
              </w:rPr>
              <w:t>“showPoolName”</w:t>
            </w:r>
          </w:p>
        </w:tc>
        <w:tc>
          <w:tcPr>
            <w:tcW w:w="423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Change w:id="248" w:author="Moe Chehab" w:date="2019-10-09T14:32:00Z">
              <w:tcPr>
                <w:tcW w:w="1435" w:type="dxa"/>
                <w:tcBorders>
                  <w:top w:val="single" w:sz="4" w:space="0" w:color="auto"/>
                  <w:left w:val="single" w:sz="4" w:space="0" w:color="auto"/>
                  <w:bottom w:val="single" w:sz="4" w:space="0" w:color="auto"/>
                  <w:right w:val="single" w:sz="4" w:space="0" w:color="auto"/>
                </w:tcBorders>
                <w:shd w:val="clear" w:color="auto" w:fill="FFFFFF" w:themeFill="background1"/>
                <w:hideMark/>
              </w:tcPr>
            </w:tcPrChange>
          </w:tcPr>
          <w:p w14:paraId="1A049EBE" w14:textId="00DCBA47" w:rsidR="001B0B1C" w:rsidRPr="00FC42C6" w:rsidRDefault="001B0B1C" w:rsidP="001B0B1C">
            <w:pPr>
              <w:rPr>
                <w:noProof/>
                <w:color w:val="000000" w:themeColor="text1"/>
              </w:rPr>
            </w:pPr>
            <w:ins w:id="249" w:author="Moe Chehab" w:date="2019-10-09T13:40:00Z">
              <w:r>
                <w:rPr>
                  <w:b/>
                  <w:noProof/>
                  <w:color w:val="70AD47" w:themeColor="accent6"/>
                </w:rPr>
                <w:t>Yes</w:t>
              </w:r>
              <w:r w:rsidRPr="00FC42C6" w:rsidDel="005E2FCC">
                <w:rPr>
                  <w:noProof/>
                </w:rPr>
                <w:t xml:space="preserve"> </w:t>
              </w:r>
            </w:ins>
            <w:del w:id="250" w:author="Moe Chehab" w:date="2019-10-09T13:40:00Z">
              <w:r w:rsidRPr="00FC42C6" w:rsidDel="005E2FCC">
                <w:rPr>
                  <w:noProof/>
                </w:rPr>
                <w:delText xml:space="preserve">Yes </w:delText>
              </w:r>
            </w:del>
            <w:r w:rsidRPr="00FC42C6">
              <w:rPr>
                <w:noProof/>
              </w:rPr>
              <w:t>or</w:t>
            </w:r>
            <w:ins w:id="251" w:author="Moe Chehab" w:date="2019-10-09T13:40:00Z">
              <w:r>
                <w:rPr>
                  <w:noProof/>
                </w:rPr>
                <w:t xml:space="preserve"> No</w:t>
              </w:r>
            </w:ins>
            <w:del w:id="252" w:author="Moe Chehab" w:date="2019-10-09T13:40:00Z">
              <w:r w:rsidRPr="00FC42C6" w:rsidDel="0001529C">
                <w:rPr>
                  <w:noProof/>
                  <w:color w:val="70AD47" w:themeColor="accent6"/>
                </w:rPr>
                <w:delText xml:space="preserve"> </w:delText>
              </w:r>
              <w:r w:rsidRPr="00FB1DEA" w:rsidDel="005E2FCC">
                <w:rPr>
                  <w:b/>
                  <w:noProof/>
                  <w:color w:val="70AD47" w:themeColor="accent6"/>
                  <w:rPrChange w:id="253" w:author="Moe Chehab" w:date="2019-10-09T13:35:00Z">
                    <w:rPr>
                      <w:noProof/>
                      <w:color w:val="70AD47" w:themeColor="accent6"/>
                    </w:rPr>
                  </w:rPrChange>
                </w:rPr>
                <w:delText>No</w:delText>
              </w:r>
            </w:del>
          </w:p>
        </w:tc>
      </w:tr>
      <w:tr w:rsidR="001B0B1C" w14:paraId="0A88309D" w14:textId="77777777" w:rsidTr="00596014">
        <w:trPr>
          <w:trHeight w:val="43"/>
          <w:trPrChange w:id="254" w:author="Moe Chehab" w:date="2019-10-09T14:32: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55" w:author="Moe Chehab" w:date="2019-10-09T14:32:00Z">
              <w:tcPr>
                <w:tcW w:w="5310" w:type="dxa"/>
                <w:gridSpan w:val="9"/>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487DB9CF" w14:textId="24F6A7FB" w:rsidR="001B0B1C" w:rsidRDefault="001B0B1C">
            <w:pPr>
              <w:rPr>
                <w:ins w:id="256" w:author="Moe Chehab" w:date="2019-10-09T13:37:00Z"/>
              </w:rPr>
            </w:pPr>
            <w:commentRangeStart w:id="257"/>
            <w:r>
              <w:t xml:space="preserve">Should a </w:t>
            </w:r>
            <w:del w:id="258" w:author="Moe Chehab" w:date="2019-10-09T13:37:00Z">
              <w:r w:rsidDel="008532B0">
                <w:delText xml:space="preserve">quiz-pool-level </w:delText>
              </w:r>
            </w:del>
            <w:r>
              <w:t>progress bar show positive progress?</w:t>
            </w:r>
            <w:ins w:id="259" w:author="Moe Chehab" w:date="2019-10-09T13:40:00Z">
              <w:r>
                <w:t xml:space="preserve"> (i.e., positive progress towards upgrading.)</w:t>
              </w:r>
            </w:ins>
            <w:r>
              <w:t xml:space="preserve"> </w:t>
            </w:r>
          </w:p>
          <w:p w14:paraId="4537ECF4" w14:textId="1A4E0C2C" w:rsidR="001B0B1C" w:rsidRPr="00AB7F72" w:rsidRDefault="001B0B1C">
            <w:pPr>
              <w:rPr>
                <w:i/>
                <w:rPrChange w:id="260" w:author="Moe Chehab" w:date="2019-10-09T13:37:00Z">
                  <w:rPr/>
                </w:rPrChange>
              </w:rPr>
            </w:pPr>
            <w:r w:rsidRPr="004B36A3">
              <w:rPr>
                <w:i/>
              </w:rPr>
              <w:t>“showProgressBar”</w:t>
            </w:r>
            <w:commentRangeEnd w:id="257"/>
            <w:r>
              <w:rPr>
                <w:rStyle w:val="CommentReference"/>
                <w:color w:val="000000" w:themeColor="text1"/>
                <w:kern w:val="28"/>
              </w:rPr>
              <w:commentReference w:id="257"/>
            </w:r>
          </w:p>
        </w:tc>
        <w:tc>
          <w:tcPr>
            <w:tcW w:w="4230" w:type="dxa"/>
            <w:gridSpan w:val="4"/>
            <w:tcBorders>
              <w:top w:val="single" w:sz="4" w:space="0" w:color="auto"/>
              <w:left w:val="single" w:sz="4" w:space="0" w:color="auto"/>
              <w:bottom w:val="single" w:sz="4" w:space="0" w:color="auto"/>
              <w:right w:val="single" w:sz="4" w:space="0" w:color="auto"/>
            </w:tcBorders>
            <w:shd w:val="clear" w:color="auto" w:fill="FFFFFF" w:themeFill="background1"/>
            <w:hideMark/>
            <w:tcPrChange w:id="261" w:author="Moe Chehab" w:date="2019-10-09T14:32:00Z">
              <w:tcPr>
                <w:tcW w:w="1435" w:type="dxa"/>
                <w:tcBorders>
                  <w:top w:val="single" w:sz="4" w:space="0" w:color="auto"/>
                  <w:left w:val="single" w:sz="4" w:space="0" w:color="auto"/>
                  <w:bottom w:val="single" w:sz="4" w:space="0" w:color="auto"/>
                  <w:right w:val="single" w:sz="4" w:space="0" w:color="auto"/>
                </w:tcBorders>
                <w:shd w:val="clear" w:color="auto" w:fill="E7E6E6" w:themeFill="background2"/>
                <w:hideMark/>
              </w:tcPr>
            </w:tcPrChange>
          </w:tcPr>
          <w:p w14:paraId="0D8A37B7" w14:textId="77777777" w:rsidR="001B0B1C" w:rsidRDefault="001B0B1C" w:rsidP="001B0B1C">
            <w:pPr>
              <w:rPr>
                <w:noProof/>
                <w:color w:val="000000" w:themeColor="text1"/>
              </w:rPr>
            </w:pPr>
            <w:r w:rsidRPr="00FB1DEA">
              <w:rPr>
                <w:b/>
                <w:noProof/>
                <w:color w:val="70AD47" w:themeColor="accent6"/>
                <w:rPrChange w:id="262" w:author="Moe Chehab" w:date="2019-10-09T13:35:00Z">
                  <w:rPr>
                    <w:noProof/>
                    <w:color w:val="70AD47" w:themeColor="accent6"/>
                  </w:rPr>
                </w:rPrChange>
              </w:rPr>
              <w:t>Yes</w:t>
            </w:r>
            <w:r>
              <w:rPr>
                <w:noProof/>
              </w:rPr>
              <w:t xml:space="preserve"> or No</w:t>
            </w:r>
          </w:p>
        </w:tc>
      </w:tr>
      <w:tr w:rsidR="001B0B1C" w14:paraId="7CA722DC" w14:textId="77777777" w:rsidTr="00596014">
        <w:tblPrEx>
          <w:tblPrExChange w:id="263" w:author="Moe Chehab" w:date="2019-10-09T14:32:00Z">
            <w:tblPrEx>
              <w:tblW w:w="9355" w:type="dxa"/>
            </w:tblPrEx>
          </w:tblPrExChange>
        </w:tblPrEx>
        <w:trPr>
          <w:trHeight w:val="43"/>
          <w:ins w:id="264" w:author="Moe Chehab" w:date="2019-10-09T13:39:00Z"/>
          <w:trPrChange w:id="265" w:author="Moe Chehab" w:date="2019-10-09T14:32:00Z">
            <w:trPr>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266" w:author="Moe Chehab" w:date="2019-10-09T14:32:00Z">
              <w:tcPr>
                <w:tcW w:w="5310" w:type="dxa"/>
                <w:gridSpan w:val="9"/>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2D9F6BB2" w14:textId="7DDF8BCB" w:rsidR="001B0B1C" w:rsidRDefault="001B0B1C" w:rsidP="001B0B1C">
            <w:pPr>
              <w:rPr>
                <w:ins w:id="267" w:author="Moe Chehab" w:date="2019-10-09T13:47:00Z"/>
              </w:rPr>
            </w:pPr>
            <w:ins w:id="268" w:author="Moe Chehab" w:date="2019-10-09T13:39:00Z">
              <w:r>
                <w:t>Should there be indicators for number of strikes (i.e.</w:t>
              </w:r>
            </w:ins>
            <w:ins w:id="269" w:author="Moe Chehab" w:date="2019-10-09T13:40:00Z">
              <w:r>
                <w:t>,</w:t>
              </w:r>
            </w:ins>
            <w:ins w:id="270" w:author="Moe Chehab" w:date="2019-10-09T13:39:00Z">
              <w:r>
                <w:t xml:space="preserve"> negative progress towards downgrading</w:t>
              </w:r>
            </w:ins>
            <w:ins w:id="271" w:author="Moe Chehab" w:date="2019-10-09T13:40:00Z">
              <w:r>
                <w:t>.</w:t>
              </w:r>
            </w:ins>
            <w:ins w:id="272" w:author="Moe Chehab" w:date="2019-10-09T13:39:00Z">
              <w:r>
                <w:t>)</w:t>
              </w:r>
            </w:ins>
            <w:ins w:id="273" w:author="Moe Chehab" w:date="2019-10-09T13:40:00Z">
              <w:r>
                <w:t>?</w:t>
              </w:r>
            </w:ins>
          </w:p>
          <w:p w14:paraId="36F23CDB" w14:textId="1C0BA52F" w:rsidR="001B0B1C" w:rsidRDefault="001B0B1C" w:rsidP="001B0B1C">
            <w:pPr>
              <w:rPr>
                <w:ins w:id="274" w:author="Moe Chehab" w:date="2019-10-09T13:39:00Z"/>
              </w:rPr>
            </w:pPr>
            <w:ins w:id="275" w:author="Moe Chehab" w:date="2019-10-09T13:47:00Z">
              <w:r w:rsidRPr="00B917D2">
                <w:rPr>
                  <w:i/>
                  <w:rPrChange w:id="276" w:author="Moe Chehab" w:date="2019-10-09T13:47:00Z">
                    <w:rPr/>
                  </w:rPrChange>
                </w:rPr>
                <w:t>“noRemainingQuestionsAtCurrentPool</w:t>
              </w:r>
              <w:r>
                <w:t>”</w:t>
              </w:r>
            </w:ins>
          </w:p>
        </w:tc>
        <w:tc>
          <w:tcPr>
            <w:tcW w:w="423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Change w:id="277" w:author="Moe Chehab" w:date="2019-10-09T14:32:00Z">
              <w:tcPr>
                <w:tcW w:w="4045" w:type="dxa"/>
                <w:gridSpan w:val="6"/>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06155D40" w14:textId="40433E2F" w:rsidR="001B0B1C" w:rsidRPr="00FB1DEA" w:rsidRDefault="001B0B1C" w:rsidP="001B0B1C">
            <w:pPr>
              <w:rPr>
                <w:ins w:id="278" w:author="Moe Chehab" w:date="2019-10-09T13:39:00Z"/>
                <w:b/>
                <w:noProof/>
                <w:color w:val="70AD47" w:themeColor="accent6"/>
              </w:rPr>
            </w:pPr>
            <w:ins w:id="279" w:author="Moe Chehab" w:date="2019-10-09T13:40:00Z">
              <w:r w:rsidRPr="00737995">
                <w:rPr>
                  <w:b/>
                  <w:noProof/>
                  <w:color w:val="70AD47" w:themeColor="accent6"/>
                </w:rPr>
                <w:t>Yes</w:t>
              </w:r>
              <w:r>
                <w:rPr>
                  <w:noProof/>
                </w:rPr>
                <w:t xml:space="preserve"> or No</w:t>
              </w:r>
            </w:ins>
          </w:p>
        </w:tc>
      </w:tr>
      <w:tr w:rsidR="001B0B1C" w:rsidDel="0006582C" w14:paraId="3A6241CA" w14:textId="72F93F6D" w:rsidTr="00466CFF">
        <w:trPr>
          <w:trHeight w:val="43"/>
          <w:del w:id="280" w:author="Moe Chehab" w:date="2019-10-09T13:37:00Z"/>
          <w:trPrChange w:id="281"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E7E6E6" w:themeFill="background2"/>
            <w:tcPrChange w:id="282"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2D3ED467" w14:textId="3305A731" w:rsidR="001B0B1C" w:rsidRPr="001B5A43" w:rsidDel="0006582C" w:rsidRDefault="001B0B1C" w:rsidP="001B0B1C">
            <w:pPr>
              <w:rPr>
                <w:del w:id="283" w:author="Moe Chehab" w:date="2019-10-09T13:37:00Z"/>
              </w:rPr>
            </w:pPr>
            <w:bookmarkStart w:id="284" w:name="_Hlk21511619"/>
            <w:del w:id="285" w:author="Moe Chehab" w:date="2019-10-09T13:37:00Z">
              <w:r w:rsidRPr="001B5A43" w:rsidDel="0006582C">
                <w:delText xml:space="preserve">Should </w:delText>
              </w:r>
              <w:r w:rsidRPr="00031B38" w:rsidDel="0006582C">
                <w:rPr>
                  <w:b/>
                </w:rPr>
                <w:delText>question options</w:delText>
              </w:r>
              <w:r w:rsidRPr="001B5A43" w:rsidDel="0006582C">
                <w:delText xml:space="preserve"> appear in random order</w:delText>
              </w:r>
              <w:r w:rsidDel="0006582C">
                <w:delText xml:space="preserve"> within the question</w:delText>
              </w:r>
              <w:r w:rsidRPr="001B5A43" w:rsidDel="0006582C">
                <w:delText xml:space="preserve">? </w:delText>
              </w:r>
              <w:r w:rsidRPr="00FC42C6" w:rsidDel="0006582C">
                <w:rPr>
                  <w:i/>
                </w:rPr>
                <w:delText>“randomizeOptions”</w:delText>
              </w:r>
            </w:del>
          </w:p>
        </w:tc>
        <w:tc>
          <w:tcPr>
            <w:tcW w:w="4230" w:type="dxa"/>
            <w:gridSpan w:val="4"/>
            <w:tcBorders>
              <w:top w:val="single" w:sz="4" w:space="0" w:color="auto"/>
              <w:left w:val="single" w:sz="4" w:space="0" w:color="auto"/>
              <w:bottom w:val="single" w:sz="4" w:space="0" w:color="auto"/>
              <w:right w:val="single" w:sz="4" w:space="0" w:color="auto"/>
            </w:tcBorders>
            <w:shd w:val="clear" w:color="auto" w:fill="E7E6E6" w:themeFill="background2"/>
            <w:tcPrChange w:id="286" w:author="Moe Chehab" w:date="2019-10-09T13:55:00Z">
              <w:tcPr>
                <w:tcW w:w="1435" w:type="dxa"/>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5E67422B" w14:textId="3DFB7661" w:rsidR="001B0B1C" w:rsidDel="0006582C" w:rsidRDefault="001B0B1C" w:rsidP="001B0B1C">
            <w:pPr>
              <w:rPr>
                <w:del w:id="287" w:author="Moe Chehab" w:date="2019-10-09T13:37:00Z"/>
                <w:noProof/>
              </w:rPr>
            </w:pPr>
            <w:del w:id="288" w:author="Moe Chehab" w:date="2019-10-09T13:37:00Z">
              <w:r w:rsidRPr="00FB1DEA" w:rsidDel="0006582C">
                <w:rPr>
                  <w:b/>
                  <w:noProof/>
                  <w:color w:val="70AD47" w:themeColor="accent6"/>
                </w:rPr>
                <w:delText>Yes</w:delText>
              </w:r>
              <w:r w:rsidRPr="004B36A3" w:rsidDel="0006582C">
                <w:rPr>
                  <w:b/>
                  <w:noProof/>
                  <w:color w:val="70AD47" w:themeColor="accent6"/>
                </w:rPr>
                <w:delText xml:space="preserve"> </w:delText>
              </w:r>
              <w:r w:rsidDel="0006582C">
                <w:rPr>
                  <w:noProof/>
                </w:rPr>
                <w:delText>or No</w:delText>
              </w:r>
            </w:del>
          </w:p>
        </w:tc>
      </w:tr>
      <w:bookmarkEnd w:id="284"/>
      <w:tr w:rsidR="001B0B1C" w:rsidDel="007B3D30" w14:paraId="33B1434C" w14:textId="05252995" w:rsidTr="00AC0FEA">
        <w:trPr>
          <w:trHeight w:val="43"/>
          <w:del w:id="289" w:author="Moe Chehab" w:date="2019-10-09T13:41:00Z"/>
        </w:trPr>
        <w:tc>
          <w:tcPr>
            <w:tcW w:w="9355" w:type="dxa"/>
            <w:gridSpan w:val="7"/>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14B1EEB4" w14:textId="6DF38419" w:rsidR="001B0B1C" w:rsidRPr="00FB1DEA" w:rsidDel="00FB1DEA" w:rsidRDefault="001B0B1C">
            <w:pPr>
              <w:spacing w:before="0"/>
              <w:rPr>
                <w:del w:id="290" w:author="Moe Chehab" w:date="2019-10-09T13:32:00Z"/>
                <w:b/>
                <w:color w:val="FFFFFF" w:themeColor="background1"/>
              </w:rPr>
              <w:pPrChange w:id="291" w:author="Moe Chehab" w:date="2019-10-09T13:33:00Z">
                <w:pPr/>
              </w:pPrChange>
            </w:pPr>
            <w:del w:id="292" w:author="Moe Chehab" w:date="2019-10-09T13:41:00Z">
              <w:r w:rsidRPr="00FB1DEA" w:rsidDel="007B3D30">
                <w:rPr>
                  <w:b/>
                  <w:color w:val="FFFFFF" w:themeColor="background1"/>
                </w:rPr>
                <w:delText>Quiz End</w:delText>
              </w:r>
            </w:del>
          </w:p>
          <w:p w14:paraId="38190A6A" w14:textId="321FB310" w:rsidR="001B0B1C" w:rsidRPr="00210B4F" w:rsidDel="007B3D30" w:rsidRDefault="001B0B1C">
            <w:pPr>
              <w:spacing w:before="0"/>
              <w:rPr>
                <w:del w:id="293" w:author="Moe Chehab" w:date="2019-10-09T13:41:00Z"/>
                <w:b/>
                <w:noProof/>
                <w:color w:val="FFFFFF" w:themeColor="background1"/>
              </w:rPr>
              <w:pPrChange w:id="294" w:author="Moe Chehab" w:date="2019-10-09T13:33:00Z">
                <w:pPr/>
              </w:pPrChange>
            </w:pPr>
            <w:del w:id="295" w:author="Moe Chehab" w:date="2019-10-09T13:32:00Z">
              <w:r w:rsidRPr="00210B4F" w:rsidDel="00FB1DEA">
                <w:rPr>
                  <w:b/>
                  <w:noProof/>
                  <w:color w:val="FFFFFF" w:themeColor="background1"/>
                </w:rPr>
                <w:delText>Yes or No</w:delText>
              </w:r>
            </w:del>
          </w:p>
        </w:tc>
      </w:tr>
      <w:tr w:rsidR="001B0B1C" w:rsidDel="007B3D30" w14:paraId="7911245F" w14:textId="3BE93E52" w:rsidTr="00466CFF">
        <w:trPr>
          <w:trHeight w:val="43"/>
          <w:del w:id="296" w:author="Moe Chehab" w:date="2019-10-09T13:41:00Z"/>
          <w:trPrChange w:id="297"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Change w:id="298"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65E76119" w14:textId="3DF8402E" w:rsidR="001B0B1C" w:rsidDel="00FB1DEA" w:rsidRDefault="001B0B1C" w:rsidP="001B0B1C">
            <w:pPr>
              <w:rPr>
                <w:del w:id="299" w:author="Moe Chehab" w:date="2019-10-09T13:30:00Z"/>
                <w:i/>
              </w:rPr>
            </w:pPr>
            <w:del w:id="300" w:author="Moe Chehab" w:date="2019-10-09T13:32:00Z">
              <w:r w:rsidDel="00FB1DEA">
                <w:delText xml:space="preserve">How do you want the quiz to end? Choose all that apply. </w:delText>
              </w:r>
              <w:r w:rsidRPr="00310087" w:rsidDel="00FB1DEA">
                <w:rPr>
                  <w:i/>
                </w:rPr>
                <w:delText>“endConditions”</w:delText>
              </w:r>
            </w:del>
          </w:p>
          <w:p w14:paraId="269E8CA1" w14:textId="106290E0" w:rsidR="001B0B1C" w:rsidRPr="00AE440F" w:rsidDel="00FB1DEA" w:rsidRDefault="001B0B1C">
            <w:pPr>
              <w:rPr>
                <w:del w:id="301" w:author="Moe Chehab" w:date="2019-10-09T13:33:00Z"/>
              </w:rPr>
              <w:pPrChange w:id="302" w:author="Moe Chehab" w:date="2019-10-09T13:30:00Z">
                <w:pPr>
                  <w:numPr>
                    <w:numId w:val="2"/>
                  </w:numPr>
                  <w:ind w:left="720" w:hanging="360"/>
                </w:pPr>
              </w:pPrChange>
            </w:pPr>
            <w:del w:id="303" w:author="Moe Chehab" w:date="2019-10-09T13:41:00Z">
              <w:r w:rsidDel="007B3D30">
                <w:delText xml:space="preserve">Do you want the quiz to end if the quiz-taker answers </w:delText>
              </w:r>
              <w:r w:rsidRPr="00AE440F" w:rsidDel="007B3D30">
                <w:rPr>
                  <w:i/>
                </w:rPr>
                <w:delText>X</w:delText>
              </w:r>
              <w:r w:rsidDel="007B3D30">
                <w:rPr>
                  <w:i/>
                </w:rPr>
                <w:delText xml:space="preserve"> </w:delText>
              </w:r>
              <w:r w:rsidDel="007B3D30">
                <w:delText xml:space="preserve">number of questions correctly (score = 1)? </w:delText>
              </w:r>
              <w:r w:rsidRPr="00310087" w:rsidDel="007B3D30">
                <w:rPr>
                  <w:i/>
                </w:rPr>
                <w:delText>“numQuestionsCorrectToEnd”</w:delText>
              </w:r>
            </w:del>
          </w:p>
          <w:p w14:paraId="5CBFF36A" w14:textId="078A1862" w:rsidR="001B0B1C" w:rsidRPr="00AE440F" w:rsidDel="00FB1DEA" w:rsidRDefault="001B0B1C">
            <w:pPr>
              <w:rPr>
                <w:del w:id="304" w:author="Moe Chehab" w:date="2019-10-09T13:33:00Z"/>
              </w:rPr>
              <w:pPrChange w:id="305" w:author="Moe Chehab" w:date="2019-10-09T13:30:00Z">
                <w:pPr>
                  <w:numPr>
                    <w:numId w:val="2"/>
                  </w:numPr>
                  <w:ind w:left="720" w:hanging="360"/>
                </w:pPr>
              </w:pPrChange>
            </w:pPr>
            <w:del w:id="306" w:author="Moe Chehab" w:date="2019-10-09T13:33:00Z">
              <w:r w:rsidDel="00FB1DEA">
                <w:delText xml:space="preserve">Do you want the quiz to end if the quiz-taker answers </w:delText>
              </w:r>
              <w:r w:rsidRPr="00AE440F" w:rsidDel="00FB1DEA">
                <w:rPr>
                  <w:i/>
                </w:rPr>
                <w:delText>X</w:delText>
              </w:r>
              <w:r w:rsidDel="00FB1DEA">
                <w:rPr>
                  <w:i/>
                </w:rPr>
                <w:delText xml:space="preserve"> </w:delText>
              </w:r>
              <w:r w:rsidDel="00FB1DEA">
                <w:delText>number of questions incorrectly (score &lt; 1)?</w:delText>
              </w:r>
            </w:del>
            <w:del w:id="307" w:author="Moe Chehab" w:date="2019-10-09T11:33:00Z">
              <w:r w:rsidDel="007C7A63">
                <w:delText xml:space="preserve"> </w:delText>
              </w:r>
            </w:del>
            <w:del w:id="308" w:author="Moe Chehab" w:date="2019-10-09T13:30:00Z">
              <w:r w:rsidRPr="00310087" w:rsidDel="00FB1DEA">
                <w:rPr>
                  <w:i/>
                </w:rPr>
                <w:delText>“</w:delText>
              </w:r>
            </w:del>
            <w:del w:id="309" w:author="Moe Chehab" w:date="2019-10-09T13:33:00Z">
              <w:r w:rsidRPr="00310087" w:rsidDel="00FB1DEA">
                <w:rPr>
                  <w:i/>
                </w:rPr>
                <w:delText>numQuestionsIncorrectToEnd”</w:delText>
              </w:r>
            </w:del>
          </w:p>
          <w:p w14:paraId="375B2644" w14:textId="305CA530" w:rsidR="001B0B1C" w:rsidDel="007B3D30" w:rsidRDefault="001B0B1C">
            <w:pPr>
              <w:rPr>
                <w:del w:id="310" w:author="Moe Chehab" w:date="2019-10-09T13:41:00Z"/>
              </w:rPr>
              <w:pPrChange w:id="311" w:author="Moe Chehab" w:date="2019-10-09T13:30:00Z">
                <w:pPr>
                  <w:numPr>
                    <w:numId w:val="2"/>
                  </w:numPr>
                  <w:ind w:left="720" w:hanging="360"/>
                </w:pPr>
              </w:pPrChange>
            </w:pPr>
            <w:del w:id="312" w:author="Moe Chehab" w:date="2019-10-09T13:33:00Z">
              <w:r w:rsidDel="00FB1DEA">
                <w:delText>Do you want the quiz to end when the learner has exhausted all the questions within their question pool?</w:delText>
              </w:r>
            </w:del>
            <w:del w:id="313" w:author="Moe Chehab" w:date="2019-10-09T11:33:00Z">
              <w:r w:rsidDel="007C7A63">
                <w:delText xml:space="preserve"> </w:delText>
              </w:r>
            </w:del>
            <w:commentRangeStart w:id="314"/>
            <w:del w:id="315" w:author="Moe Chehab" w:date="2019-10-09T13:33:00Z">
              <w:r w:rsidRPr="00310087" w:rsidDel="00FB1DEA">
                <w:rPr>
                  <w:i/>
                </w:rPr>
                <w:delText>“noRemainingQuestionsAtCurrentPool”</w:delText>
              </w:r>
              <w:commentRangeEnd w:id="314"/>
              <w:r w:rsidDel="00FB1DEA">
                <w:rPr>
                  <w:rStyle w:val="CommentReference"/>
                  <w:color w:val="000000" w:themeColor="text1"/>
                  <w:kern w:val="28"/>
                </w:rPr>
                <w:commentReference w:id="314"/>
              </w:r>
            </w:del>
          </w:p>
        </w:tc>
        <w:tc>
          <w:tcPr>
            <w:tcW w:w="423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Change w:id="316" w:author="Moe Chehab" w:date="2019-10-09T13:55:00Z">
              <w:tcPr>
                <w:tcW w:w="1435" w:type="dxa"/>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3ED7D4F2" w14:textId="7907D0FC" w:rsidR="001B0B1C" w:rsidRPr="00FB1DEA" w:rsidDel="007B3D30" w:rsidRDefault="001B0B1C" w:rsidP="001B0B1C">
            <w:pPr>
              <w:rPr>
                <w:del w:id="317" w:author="Moe Chehab" w:date="2019-10-09T13:41:00Z"/>
                <w:noProof/>
              </w:rPr>
            </w:pPr>
            <w:del w:id="318" w:author="Moe Chehab" w:date="2019-10-09T13:30:00Z">
              <w:r w:rsidRPr="00FB1DEA" w:rsidDel="00FB1DEA">
                <w:rPr>
                  <w:noProof/>
                  <w:color w:val="70AD47" w:themeColor="accent6"/>
                  <w:rPrChange w:id="319" w:author="Moe Chehab" w:date="2019-10-09T13:35:00Z">
                    <w:rPr>
                      <w:noProof/>
                    </w:rPr>
                  </w:rPrChange>
                </w:rPr>
                <w:delText>N/A</w:delText>
              </w:r>
            </w:del>
          </w:p>
        </w:tc>
      </w:tr>
      <w:tr w:rsidR="001B0B1C" w:rsidDel="000120BC" w14:paraId="6B4BD8AB" w14:textId="4D7616AA" w:rsidTr="00466CFF">
        <w:trPr>
          <w:trHeight w:val="43"/>
          <w:del w:id="320" w:author="Moe Chehab" w:date="2019-10-09T13:39:00Z"/>
          <w:trPrChange w:id="321" w:author="Moe Chehab" w:date="2019-10-09T13:55:00Z">
            <w:trPr>
              <w:gridAfter w:val="0"/>
              <w:wAfter w:w="2605" w:type="dxa"/>
              <w:trHeight w:val="43"/>
            </w:trPr>
          </w:trPrChange>
        </w:trPr>
        <w:tc>
          <w:tcPr>
            <w:tcW w:w="5125" w:type="dxa"/>
            <w:gridSpan w:val="3"/>
            <w:tcBorders>
              <w:top w:val="single" w:sz="4" w:space="0" w:color="auto"/>
              <w:left w:val="single" w:sz="4" w:space="0" w:color="auto"/>
              <w:bottom w:val="single" w:sz="4" w:space="0" w:color="auto"/>
              <w:right w:val="single" w:sz="4" w:space="0" w:color="auto"/>
            </w:tcBorders>
            <w:shd w:val="clear" w:color="auto" w:fill="E7E6E6" w:themeFill="background2"/>
            <w:tcPrChange w:id="322" w:author="Moe Chehab" w:date="2019-10-09T13:55:00Z">
              <w:tcPr>
                <w:tcW w:w="5310" w:type="dxa"/>
                <w:gridSpan w:val="9"/>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1B26300C" w14:textId="0FB8B9BC" w:rsidR="001B0B1C" w:rsidRPr="006A5669" w:rsidDel="000120BC" w:rsidRDefault="001B0B1C" w:rsidP="001B0B1C">
            <w:pPr>
              <w:rPr>
                <w:del w:id="323" w:author="Moe Chehab" w:date="2019-10-09T13:39:00Z"/>
                <w:i/>
                <w:rPrChange w:id="324" w:author="Moe Chehab" w:date="2019-10-09T11:32:00Z">
                  <w:rPr>
                    <w:del w:id="325" w:author="Moe Chehab" w:date="2019-10-09T13:39:00Z"/>
                  </w:rPr>
                </w:rPrChange>
              </w:rPr>
            </w:pPr>
            <w:del w:id="326" w:author="Moe Chehab" w:date="2019-10-09T13:38:00Z">
              <w:r w:rsidDel="000120BC">
                <w:delText xml:space="preserve">Will the learner’s highest level achieved be displayed at the end of the quiz? </w:delText>
              </w:r>
              <w:r w:rsidRPr="006A5669" w:rsidDel="000120BC">
                <w:rPr>
                  <w:i/>
                </w:rPr>
                <w:delText>“</w:delText>
              </w:r>
            </w:del>
            <w:del w:id="327" w:author="Moe Chehab" w:date="2019-10-09T11:31:00Z">
              <w:r w:rsidRPr="006A5669" w:rsidDel="006A5669">
                <w:rPr>
                  <w:i/>
                </w:rPr>
                <w:delText>showH</w:delText>
              </w:r>
            </w:del>
            <w:del w:id="328" w:author="Moe Chehab" w:date="2019-10-09T13:38:00Z">
              <w:r w:rsidRPr="006A5669" w:rsidDel="000120BC">
                <w:rPr>
                  <w:i/>
                </w:rPr>
                <w:delText>ighestLevelAchieved”</w:delText>
              </w:r>
            </w:del>
          </w:p>
        </w:tc>
        <w:tc>
          <w:tcPr>
            <w:tcW w:w="4230" w:type="dxa"/>
            <w:gridSpan w:val="4"/>
            <w:tcBorders>
              <w:top w:val="single" w:sz="4" w:space="0" w:color="auto"/>
              <w:left w:val="single" w:sz="4" w:space="0" w:color="auto"/>
              <w:bottom w:val="single" w:sz="4" w:space="0" w:color="auto"/>
              <w:right w:val="single" w:sz="4" w:space="0" w:color="auto"/>
            </w:tcBorders>
            <w:shd w:val="clear" w:color="auto" w:fill="E7E6E6" w:themeFill="background2"/>
            <w:tcPrChange w:id="329" w:author="Moe Chehab" w:date="2019-10-09T13:55:00Z">
              <w:tcPr>
                <w:tcW w:w="1435" w:type="dxa"/>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230E0112" w14:textId="3CBA2DA6" w:rsidR="001B0B1C" w:rsidDel="000120BC" w:rsidRDefault="001B0B1C" w:rsidP="001B0B1C">
            <w:pPr>
              <w:rPr>
                <w:del w:id="330" w:author="Moe Chehab" w:date="2019-10-09T13:39:00Z"/>
                <w:noProof/>
              </w:rPr>
            </w:pPr>
            <w:del w:id="331" w:author="Moe Chehab" w:date="2019-10-09T13:38:00Z">
              <w:r w:rsidRPr="00FC42C6" w:rsidDel="000120BC">
                <w:rPr>
                  <w:noProof/>
                  <w:color w:val="70AD47" w:themeColor="accent6"/>
                </w:rPr>
                <w:delText>Yes</w:delText>
              </w:r>
              <w:r w:rsidDel="000120BC">
                <w:rPr>
                  <w:noProof/>
                </w:rPr>
                <w:delText xml:space="preserve"> or No</w:delText>
              </w:r>
            </w:del>
          </w:p>
        </w:tc>
      </w:tr>
      <w:tr w:rsidR="001B0B1C" w14:paraId="44BF9BC6" w14:textId="77777777" w:rsidTr="00FB1DEA">
        <w:trPr>
          <w:trPrChange w:id="332" w:author="Moe Chehab" w:date="2019-10-09T13:29:00Z">
            <w:trPr>
              <w:gridAfter w:val="0"/>
            </w:trPr>
          </w:trPrChange>
        </w:trPr>
        <w:tc>
          <w:tcPr>
            <w:tcW w:w="9355" w:type="dxa"/>
            <w:gridSpan w:val="7"/>
            <w:tcBorders>
              <w:top w:val="single" w:sz="4" w:space="0" w:color="auto"/>
              <w:left w:val="single" w:sz="4" w:space="0" w:color="auto"/>
              <w:bottom w:val="single" w:sz="4" w:space="0" w:color="auto"/>
              <w:right w:val="single" w:sz="4" w:space="0" w:color="auto"/>
            </w:tcBorders>
            <w:shd w:val="clear" w:color="auto" w:fill="000000" w:themeFill="text1"/>
            <w:hideMark/>
            <w:tcPrChange w:id="333" w:author="Moe Chehab" w:date="2019-10-09T13:29:00Z">
              <w:tcPr>
                <w:tcW w:w="9350" w:type="dxa"/>
                <w:gridSpan w:val="14"/>
                <w:tcBorders>
                  <w:top w:val="single" w:sz="4" w:space="0" w:color="auto"/>
                  <w:left w:val="single" w:sz="4" w:space="0" w:color="auto"/>
                  <w:bottom w:val="single" w:sz="4" w:space="0" w:color="auto"/>
                  <w:right w:val="single" w:sz="4" w:space="0" w:color="auto"/>
                </w:tcBorders>
                <w:shd w:val="clear" w:color="auto" w:fill="000000" w:themeFill="text1"/>
                <w:hideMark/>
              </w:tcPr>
            </w:tcPrChange>
          </w:tcPr>
          <w:p w14:paraId="57D5EBB0" w14:textId="6CD2F002" w:rsidR="001B0B1C" w:rsidRPr="00601419" w:rsidRDefault="001B0B1C" w:rsidP="001B0B1C">
            <w:pPr>
              <w:rPr>
                <w:b/>
                <w:color w:val="FFFFFF" w:themeColor="background1"/>
                <w:rPrChange w:id="334" w:author="Moe Chehab" w:date="2019-10-09T12:07:00Z">
                  <w:rPr>
                    <w:b/>
                  </w:rPr>
                </w:rPrChange>
              </w:rPr>
            </w:pPr>
            <w:r w:rsidRPr="00DA0DF6">
              <w:rPr>
                <w:b/>
                <w:color w:val="FFFFFF" w:themeColor="background1"/>
              </w:rPr>
              <w:t xml:space="preserve">Question Pool Name: </w:t>
            </w:r>
          </w:p>
        </w:tc>
      </w:tr>
      <w:tr w:rsidR="001B0B1C" w:rsidDel="0090580A" w14:paraId="7266AECA" w14:textId="04AEB8E6" w:rsidTr="00FB1DEA">
        <w:trPr>
          <w:trHeight w:val="107"/>
          <w:del w:id="335" w:author="Moe Chehab" w:date="2019-10-09T12:08:00Z"/>
          <w:trPrChange w:id="336" w:author="Moe Chehab" w:date="2019-10-09T13:29:00Z">
            <w:trPr>
              <w:gridAfter w:val="0"/>
              <w:trHeight w:val="107"/>
            </w:trPr>
          </w:trPrChange>
        </w:trPr>
        <w:tc>
          <w:tcPr>
            <w:tcW w:w="9355" w:type="dxa"/>
            <w:gridSpan w:val="7"/>
            <w:tcBorders>
              <w:top w:val="single" w:sz="4" w:space="0" w:color="auto"/>
              <w:left w:val="single" w:sz="4" w:space="0" w:color="auto"/>
              <w:right w:val="single" w:sz="4" w:space="0" w:color="auto"/>
            </w:tcBorders>
            <w:shd w:val="clear" w:color="auto" w:fill="595959" w:themeFill="text1" w:themeFillTint="A6"/>
            <w:tcPrChange w:id="337" w:author="Moe Chehab" w:date="2019-10-09T13:29:00Z">
              <w:tcPr>
                <w:tcW w:w="9350" w:type="dxa"/>
                <w:gridSpan w:val="14"/>
                <w:tcBorders>
                  <w:top w:val="single" w:sz="4" w:space="0" w:color="auto"/>
                  <w:left w:val="single" w:sz="4" w:space="0" w:color="auto"/>
                  <w:right w:val="single" w:sz="4" w:space="0" w:color="auto"/>
                </w:tcBorders>
                <w:shd w:val="clear" w:color="auto" w:fill="595959" w:themeFill="text1" w:themeFillTint="A6"/>
              </w:tcPr>
            </w:tcPrChange>
          </w:tcPr>
          <w:p w14:paraId="6059DC1B" w14:textId="61E24832" w:rsidR="001B0B1C" w:rsidDel="00601419" w:rsidRDefault="001B0B1C" w:rsidP="001B0B1C">
            <w:pPr>
              <w:rPr>
                <w:del w:id="338" w:author="Moe Chehab" w:date="2019-10-09T12:08:00Z"/>
                <w:b/>
                <w:color w:val="FFFFFF" w:themeColor="background1"/>
              </w:rPr>
            </w:pPr>
            <w:del w:id="339" w:author="Moe Chehab" w:date="2019-10-09T12:08:00Z">
              <w:r w:rsidRPr="00544098" w:rsidDel="00601419">
                <w:rPr>
                  <w:b/>
                  <w:color w:val="FFFFFF" w:themeColor="background1"/>
                </w:rPr>
                <w:delText xml:space="preserve">Question, Options, </w:delText>
              </w:r>
              <w:r w:rsidDel="00601419">
                <w:rPr>
                  <w:b/>
                  <w:color w:val="FFFFFF" w:themeColor="background1"/>
                </w:rPr>
                <w:delText xml:space="preserve">Hints, </w:delText>
              </w:r>
              <w:r w:rsidRPr="00544098" w:rsidDel="00601419">
                <w:rPr>
                  <w:b/>
                  <w:color w:val="FFFFFF" w:themeColor="background1"/>
                </w:rPr>
                <w:delText xml:space="preserve">and Feedback </w:delText>
              </w:r>
              <w:r w:rsidRPr="00544098" w:rsidDel="00601419">
                <w:rPr>
                  <w:b/>
                  <w:color w:val="FFFFFF" w:themeColor="background1"/>
                </w:rPr>
                <w:br/>
                <w:delText>(</w:delText>
              </w:r>
              <w:commentRangeStart w:id="340"/>
              <w:commentRangeStart w:id="341"/>
              <w:r w:rsidRPr="00544098" w:rsidDel="00601419">
                <w:rPr>
                  <w:b/>
                  <w:color w:val="FFFFFF" w:themeColor="background1"/>
                </w:rPr>
                <w:delText>See</w:delText>
              </w:r>
              <w:commentRangeEnd w:id="340"/>
              <w:r w:rsidDel="00601419">
                <w:rPr>
                  <w:rStyle w:val="CommentReference"/>
                  <w:color w:val="000000" w:themeColor="text1"/>
                  <w:kern w:val="28"/>
                </w:rPr>
                <w:commentReference w:id="340"/>
              </w:r>
              <w:commentRangeEnd w:id="341"/>
              <w:r w:rsidDel="00601419">
                <w:rPr>
                  <w:rStyle w:val="CommentReference"/>
                  <w:color w:val="000000" w:themeColor="text1"/>
                  <w:kern w:val="28"/>
                </w:rPr>
                <w:commentReference w:id="341"/>
              </w:r>
              <w:r w:rsidRPr="00544098" w:rsidDel="00601419">
                <w:rPr>
                  <w:b/>
                  <w:color w:val="FFFFFF" w:themeColor="background1"/>
                </w:rPr>
                <w:delText xml:space="preserve"> Quizzes – Basic Question Formatting – for instructions)</w:delText>
              </w:r>
            </w:del>
          </w:p>
          <w:p w14:paraId="310D9DAC" w14:textId="2FC070A8" w:rsidR="001B0B1C" w:rsidRPr="00F77E69" w:rsidDel="0090580A" w:rsidRDefault="001B0B1C" w:rsidP="001B0B1C">
            <w:pPr>
              <w:rPr>
                <w:del w:id="342" w:author="Moe Chehab" w:date="2019-10-09T12:08:00Z"/>
                <w:i/>
                <w:color w:val="FFFFFF" w:themeColor="background1"/>
                <w:rPrChange w:id="343" w:author="Moe Chehab" w:date="2019-10-09T11:14:00Z">
                  <w:rPr>
                    <w:del w:id="344" w:author="Moe Chehab" w:date="2019-10-09T12:08:00Z"/>
                    <w:b/>
                  </w:rPr>
                </w:rPrChange>
              </w:rPr>
            </w:pPr>
            <w:commentRangeStart w:id="345"/>
            <w:del w:id="346" w:author="Moe Chehab" w:date="2019-10-09T12:08:00Z">
              <w:r w:rsidRPr="00E732E0" w:rsidDel="00601419">
                <w:rPr>
                  <w:i/>
                  <w:color w:val="FFFFFF" w:themeColor="background1"/>
                </w:rPr>
                <w:delText>(HTML Editor)</w:delText>
              </w:r>
              <w:commentRangeEnd w:id="345"/>
              <w:r w:rsidDel="00601419">
                <w:rPr>
                  <w:rStyle w:val="CommentReference"/>
                  <w:color w:val="000000" w:themeColor="text1"/>
                  <w:kern w:val="28"/>
                </w:rPr>
                <w:commentReference w:id="345"/>
              </w:r>
            </w:del>
          </w:p>
        </w:tc>
      </w:tr>
      <w:tr w:rsidR="001B0B1C" w14:paraId="5A355FFD" w14:textId="77777777" w:rsidTr="00FB1DEA">
        <w:trPr>
          <w:trHeight w:val="107"/>
          <w:ins w:id="347" w:author="Moe Chehab" w:date="2019-10-09T12:05:00Z"/>
          <w:trPrChange w:id="348" w:author="Moe Chehab" w:date="2019-10-09T13:29:00Z">
            <w:trPr>
              <w:gridAfter w:val="0"/>
              <w:trHeight w:val="107"/>
            </w:trPr>
          </w:trPrChange>
        </w:trPr>
        <w:tc>
          <w:tcPr>
            <w:tcW w:w="9355" w:type="dxa"/>
            <w:gridSpan w:val="7"/>
            <w:tcBorders>
              <w:top w:val="single" w:sz="4" w:space="0" w:color="auto"/>
              <w:left w:val="single" w:sz="4" w:space="0" w:color="auto"/>
              <w:right w:val="single" w:sz="4" w:space="0" w:color="auto"/>
            </w:tcBorders>
            <w:shd w:val="clear" w:color="auto" w:fill="595959" w:themeFill="text1" w:themeFillTint="A6"/>
            <w:tcPrChange w:id="349" w:author="Moe Chehab" w:date="2019-10-09T13:29:00Z">
              <w:tcPr>
                <w:tcW w:w="9350" w:type="dxa"/>
                <w:gridSpan w:val="14"/>
                <w:tcBorders>
                  <w:top w:val="single" w:sz="4" w:space="0" w:color="auto"/>
                  <w:left w:val="single" w:sz="4" w:space="0" w:color="auto"/>
                  <w:right w:val="single" w:sz="4" w:space="0" w:color="auto"/>
                </w:tcBorders>
                <w:shd w:val="clear" w:color="auto" w:fill="595959" w:themeFill="text1" w:themeFillTint="A6"/>
              </w:tcPr>
            </w:tcPrChange>
          </w:tcPr>
          <w:p w14:paraId="79B2C4D0" w14:textId="0BD35345" w:rsidR="001B0B1C" w:rsidRPr="00544098" w:rsidRDefault="001B0B1C">
            <w:pPr>
              <w:rPr>
                <w:ins w:id="350" w:author="Moe Chehab" w:date="2019-10-09T12:05:00Z"/>
                <w:b/>
                <w:color w:val="FFFFFF" w:themeColor="background1"/>
              </w:rPr>
            </w:pPr>
            <w:ins w:id="351" w:author="Moe Chehab" w:date="2019-10-09T12:06:00Z">
              <w:r w:rsidRPr="00601419">
                <w:rPr>
                  <w:b/>
                  <w:color w:val="FFFFFF" w:themeColor="background1"/>
                </w:rPr>
                <w:lastRenderedPageBreak/>
                <w:t>“Upgrade”</w:t>
              </w:r>
              <w:r>
                <w:rPr>
                  <w:b/>
                  <w:color w:val="FFFFFF" w:themeColor="background1"/>
                </w:rPr>
                <w:t xml:space="preserve"> </w:t>
              </w:r>
              <w:r w:rsidRPr="00601419">
                <w:rPr>
                  <w:b/>
                  <w:color w:val="FFFFFF" w:themeColor="background1"/>
                </w:rPr>
                <w:t>Progression Options</w:t>
              </w:r>
            </w:ins>
          </w:p>
        </w:tc>
      </w:tr>
      <w:tr w:rsidR="001B0B1C" w:rsidDel="005E2C44" w14:paraId="5E87F7BF" w14:textId="6D50A65D" w:rsidTr="00FB1DEA">
        <w:trPr>
          <w:trHeight w:val="1440"/>
          <w:del w:id="352" w:author="Moe Chehab" w:date="2019-10-09T11:05:00Z"/>
          <w:trPrChange w:id="353" w:author="Moe Chehab" w:date="2019-10-09T13:29:00Z">
            <w:trPr>
              <w:gridAfter w:val="0"/>
              <w:trHeight w:val="1440"/>
            </w:trPr>
          </w:trPrChange>
        </w:trPr>
        <w:tc>
          <w:tcPr>
            <w:tcW w:w="9355" w:type="dxa"/>
            <w:gridSpan w:val="7"/>
            <w:tcBorders>
              <w:top w:val="single" w:sz="4" w:space="0" w:color="auto"/>
              <w:left w:val="single" w:sz="4" w:space="0" w:color="auto"/>
              <w:right w:val="single" w:sz="4" w:space="0" w:color="auto"/>
            </w:tcBorders>
            <w:tcPrChange w:id="354" w:author="Moe Chehab" w:date="2019-10-09T13:29:00Z">
              <w:tcPr>
                <w:tcW w:w="9350" w:type="dxa"/>
                <w:gridSpan w:val="14"/>
                <w:tcBorders>
                  <w:top w:val="single" w:sz="4" w:space="0" w:color="auto"/>
                  <w:left w:val="single" w:sz="4" w:space="0" w:color="auto"/>
                  <w:right w:val="single" w:sz="4" w:space="0" w:color="auto"/>
                </w:tcBorders>
              </w:tcPr>
            </w:tcPrChange>
          </w:tcPr>
          <w:p w14:paraId="05C7D6CC" w14:textId="1A31387C" w:rsidR="001B0B1C" w:rsidDel="005E2C44" w:rsidRDefault="001B0B1C" w:rsidP="001B0B1C">
            <w:pPr>
              <w:rPr>
                <w:del w:id="355" w:author="Moe Chehab" w:date="2019-10-09T11:05:00Z"/>
                <w:b/>
              </w:rPr>
            </w:pPr>
          </w:p>
        </w:tc>
      </w:tr>
      <w:tr w:rsidR="001B0B1C" w:rsidRPr="00F77E69" w14:paraId="048F9A73" w14:textId="77777777" w:rsidTr="0064238C">
        <w:trPr>
          <w:trHeight w:val="1718"/>
          <w:ins w:id="356" w:author="Moe Chehab" w:date="2019-10-09T11:10:00Z"/>
          <w:trPrChange w:id="357" w:author="Moe Chehab" w:date="2019-10-09T14:36:00Z">
            <w:trPr>
              <w:gridAfter w:val="0"/>
              <w:trHeight w:val="1718"/>
            </w:trPr>
          </w:trPrChange>
        </w:trPr>
        <w:tc>
          <w:tcPr>
            <w:tcW w:w="2695" w:type="dxa"/>
            <w:gridSpan w:val="2"/>
            <w:shd w:val="clear" w:color="auto" w:fill="F2F2F2" w:themeFill="background1" w:themeFillShade="F2"/>
            <w:tcPrChange w:id="358" w:author="Moe Chehab" w:date="2019-10-09T14:36:00Z">
              <w:tcPr>
                <w:tcW w:w="2605" w:type="dxa"/>
                <w:gridSpan w:val="3"/>
              </w:tcPr>
            </w:tcPrChange>
          </w:tcPr>
          <w:p w14:paraId="75DE70CC" w14:textId="77777777" w:rsidR="001B0B1C" w:rsidRDefault="001B0B1C" w:rsidP="001B0B1C">
            <w:pPr>
              <w:spacing w:before="0"/>
              <w:rPr>
                <w:ins w:id="359" w:author="Moe Chehab" w:date="2019-10-09T11:35:00Z"/>
                <w:rFonts w:ascii="Calibri" w:eastAsia="Times New Roman" w:hAnsi="Calibri" w:cs="Times New Roman"/>
                <w:color w:val="000000"/>
                <w:szCs w:val="24"/>
              </w:rPr>
            </w:pPr>
            <w:ins w:id="360" w:author="Moe Chehab" w:date="2019-10-09T11:35:00Z">
              <w:r w:rsidRPr="00F77E69">
                <w:rPr>
                  <w:rFonts w:ascii="Calibri" w:eastAsia="Times New Roman" w:hAnsi="Calibri" w:cs="Times New Roman"/>
                  <w:color w:val="000000"/>
                  <w:szCs w:val="24"/>
                </w:rPr>
                <w:t>How many questions must a learner answer correctly before being upgr</w:t>
              </w:r>
              <w:r>
                <w:rPr>
                  <w:rFonts w:ascii="Calibri" w:eastAsia="Times New Roman" w:hAnsi="Calibri" w:cs="Times New Roman"/>
                  <w:color w:val="000000"/>
                  <w:szCs w:val="24"/>
                </w:rPr>
                <w:t>aded to the next question pool?</w:t>
              </w:r>
            </w:ins>
          </w:p>
          <w:p w14:paraId="719A278F" w14:textId="77777777" w:rsidR="001B0B1C" w:rsidRDefault="001B0B1C" w:rsidP="001B0B1C">
            <w:pPr>
              <w:spacing w:before="0"/>
              <w:rPr>
                <w:ins w:id="361" w:author="Moe Chehab" w:date="2019-10-09T11:35:00Z"/>
                <w:rFonts w:ascii="Calibri" w:eastAsia="Times New Roman" w:hAnsi="Calibri" w:cs="Times New Roman"/>
                <w:i/>
                <w:iCs/>
                <w:color w:val="000000"/>
                <w:szCs w:val="24"/>
              </w:rPr>
            </w:pPr>
          </w:p>
          <w:p w14:paraId="3F564DDE" w14:textId="77777777" w:rsidR="001B0B1C" w:rsidRDefault="001B0B1C">
            <w:pPr>
              <w:spacing w:before="0"/>
              <w:rPr>
                <w:ins w:id="362" w:author="Moe Chehab" w:date="2019-10-09T14:38:00Z"/>
                <w:rFonts w:ascii="Calibri" w:eastAsia="Times New Roman" w:hAnsi="Calibri" w:cs="Times New Roman"/>
                <w:i/>
                <w:iCs/>
                <w:color w:val="000000"/>
                <w:szCs w:val="24"/>
              </w:rPr>
            </w:pPr>
            <w:ins w:id="363" w:author="Moe Chehab" w:date="2019-10-09T11:35:00Z">
              <w:r w:rsidRPr="00F77E69">
                <w:rPr>
                  <w:rFonts w:ascii="Calibri" w:eastAsia="Times New Roman" w:hAnsi="Calibri" w:cs="Times New Roman"/>
                  <w:i/>
                  <w:iCs/>
                  <w:color w:val="000000"/>
                  <w:szCs w:val="24"/>
                </w:rPr>
                <w:t>“</w:t>
              </w:r>
              <w:r w:rsidRPr="00737995">
                <w:rPr>
                  <w:rFonts w:ascii="Calibri" w:eastAsia="Times New Roman" w:hAnsi="Calibri" w:cs="Times New Roman"/>
                  <w:i/>
                  <w:iCs/>
                  <w:color w:val="000000"/>
                  <w:szCs w:val="24"/>
                </w:rPr>
                <w:t>numCorrectBeforeUpgrade</w:t>
              </w:r>
              <w:r w:rsidRPr="00F77E69">
                <w:rPr>
                  <w:rFonts w:ascii="Calibri" w:eastAsia="Times New Roman" w:hAnsi="Calibri" w:cs="Times New Roman"/>
                  <w:i/>
                  <w:iCs/>
                  <w:color w:val="000000"/>
                  <w:szCs w:val="24"/>
                </w:rPr>
                <w:t>”</w:t>
              </w:r>
            </w:ins>
          </w:p>
          <w:p w14:paraId="0FF91025" w14:textId="6C8EDA36" w:rsidR="00304B6E" w:rsidRPr="00F77E69" w:rsidRDefault="00304B6E">
            <w:pPr>
              <w:spacing w:before="0"/>
              <w:rPr>
                <w:ins w:id="364" w:author="Moe Chehab" w:date="2019-10-09T11:10:00Z"/>
                <w:rFonts w:ascii="Calibri" w:eastAsia="Times New Roman" w:hAnsi="Calibri" w:cs="Times New Roman"/>
                <w:i/>
                <w:iCs/>
                <w:color w:val="000000"/>
                <w:szCs w:val="24"/>
                <w:rPrChange w:id="365" w:author="Moe Chehab" w:date="2019-10-09T11:17:00Z">
                  <w:rPr>
                    <w:ins w:id="366" w:author="Moe Chehab" w:date="2019-10-09T11:10:00Z"/>
                    <w:rFonts w:ascii="Calibri" w:eastAsia="Times New Roman" w:hAnsi="Calibri" w:cs="Times New Roman"/>
                    <w:color w:val="000000"/>
                    <w:szCs w:val="24"/>
                  </w:rPr>
                </w:rPrChange>
              </w:rPr>
            </w:pPr>
          </w:p>
        </w:tc>
        <w:tc>
          <w:tcPr>
            <w:tcW w:w="2430" w:type="dxa"/>
            <w:tcPrChange w:id="367" w:author="Moe Chehab" w:date="2019-10-09T14:36:00Z">
              <w:tcPr>
                <w:tcW w:w="2250" w:type="dxa"/>
                <w:gridSpan w:val="4"/>
              </w:tcPr>
            </w:tcPrChange>
          </w:tcPr>
          <w:p w14:paraId="7688B1AB" w14:textId="0477EA1E" w:rsidR="001B0B1C" w:rsidRPr="00DF64AD" w:rsidRDefault="001B0B1C" w:rsidP="001B0B1C">
            <w:pPr>
              <w:spacing w:before="0"/>
              <w:rPr>
                <w:ins w:id="368" w:author="Moe Chehab" w:date="2019-10-09T11:10:00Z"/>
                <w:rFonts w:ascii="Calibri" w:eastAsia="Times New Roman" w:hAnsi="Calibri" w:cs="Times New Roman"/>
                <w:b/>
                <w:bCs/>
                <w:color w:val="70AD47" w:themeColor="accent6"/>
                <w:szCs w:val="24"/>
                <w:rPrChange w:id="369" w:author="Moe Chehab" w:date="2019-10-09T14:31:00Z">
                  <w:rPr>
                    <w:ins w:id="370" w:author="Moe Chehab" w:date="2019-10-09T11:10:00Z"/>
                    <w:rFonts w:ascii="Calibri" w:eastAsia="Times New Roman" w:hAnsi="Calibri" w:cs="Times New Roman"/>
                    <w:b/>
                    <w:bCs/>
                    <w:color w:val="70AD47"/>
                    <w:szCs w:val="24"/>
                  </w:rPr>
                </w:rPrChange>
              </w:rPr>
            </w:pPr>
            <w:ins w:id="371" w:author="Moe Chehab" w:date="2019-10-09T11:14:00Z">
              <w:r w:rsidRPr="00DF64AD">
                <w:rPr>
                  <w:rFonts w:ascii="Calibri" w:eastAsia="Times New Roman" w:hAnsi="Calibri" w:cs="Times New Roman"/>
                  <w:b/>
                  <w:noProof/>
                  <w:color w:val="70AD47" w:themeColor="accent6"/>
                  <w:szCs w:val="24"/>
                  <w:rPrChange w:id="372" w:author="Moe Chehab" w:date="2019-10-09T14:31:00Z">
                    <w:rPr>
                      <w:rFonts w:ascii="Calibri" w:eastAsia="Times New Roman" w:hAnsi="Calibri" w:cs="Times New Roman"/>
                      <w:noProof/>
                      <w:color w:val="000000"/>
                      <w:szCs w:val="24"/>
                    </w:rPr>
                  </w:rPrChange>
                </w:rPr>
                <w:t>#</w:t>
              </w:r>
            </w:ins>
          </w:p>
        </w:tc>
        <w:tc>
          <w:tcPr>
            <w:tcW w:w="3060" w:type="dxa"/>
            <w:gridSpan w:val="2"/>
            <w:shd w:val="clear" w:color="auto" w:fill="F2F2F2" w:themeFill="background1" w:themeFillShade="F2"/>
            <w:tcPrChange w:id="373" w:author="Moe Chehab" w:date="2019-10-09T14:36:00Z">
              <w:tcPr>
                <w:tcW w:w="3330" w:type="dxa"/>
                <w:gridSpan w:val="5"/>
              </w:tcPr>
            </w:tcPrChange>
          </w:tcPr>
          <w:p w14:paraId="4CE0F5BE" w14:textId="77777777" w:rsidR="001B0B1C" w:rsidRDefault="001B0B1C" w:rsidP="001B0B1C">
            <w:pPr>
              <w:spacing w:before="0"/>
              <w:rPr>
                <w:ins w:id="374" w:author="Moe Chehab" w:date="2019-10-09T11:39:00Z"/>
                <w:rFonts w:ascii="Calibri" w:eastAsia="Times New Roman" w:hAnsi="Calibri" w:cs="Times New Roman"/>
                <w:color w:val="000000"/>
                <w:szCs w:val="24"/>
              </w:rPr>
            </w:pPr>
            <w:ins w:id="375" w:author="Moe Chehab" w:date="2019-10-09T11:38:00Z">
              <w:r>
                <w:rPr>
                  <w:rFonts w:ascii="Calibri" w:eastAsia="Times New Roman" w:hAnsi="Calibri" w:cs="Times New Roman"/>
                  <w:color w:val="000000"/>
                  <w:szCs w:val="24"/>
                </w:rPr>
                <w:t>Which question pool should this pool be “upgraded” to?</w:t>
              </w:r>
            </w:ins>
          </w:p>
          <w:p w14:paraId="42C148D7" w14:textId="72B4744C" w:rsidR="001B0B1C" w:rsidRDefault="001B0B1C" w:rsidP="001B0B1C">
            <w:pPr>
              <w:spacing w:before="0"/>
              <w:rPr>
                <w:ins w:id="376" w:author="Moe Chehab" w:date="2019-10-09T14:38:00Z"/>
                <w:rFonts w:ascii="Calibri" w:eastAsia="Times New Roman" w:hAnsi="Calibri" w:cs="Times New Roman"/>
                <w:b/>
                <w:bCs/>
                <w:color w:val="70AD47"/>
                <w:szCs w:val="24"/>
              </w:rPr>
            </w:pPr>
          </w:p>
          <w:p w14:paraId="62773FA6" w14:textId="77777777" w:rsidR="00304B6E" w:rsidRDefault="00304B6E" w:rsidP="001B0B1C">
            <w:pPr>
              <w:spacing w:before="0"/>
              <w:rPr>
                <w:ins w:id="377" w:author="Moe Chehab" w:date="2019-10-09T11:55:00Z"/>
                <w:rFonts w:ascii="Calibri" w:eastAsia="Times New Roman" w:hAnsi="Calibri" w:cs="Times New Roman"/>
                <w:b/>
                <w:bCs/>
                <w:color w:val="70AD47"/>
                <w:szCs w:val="24"/>
              </w:rPr>
            </w:pPr>
          </w:p>
          <w:p w14:paraId="08F52DC1" w14:textId="77777777" w:rsidR="001B0B1C" w:rsidRDefault="001B0B1C" w:rsidP="001B0B1C">
            <w:pPr>
              <w:spacing w:before="0"/>
              <w:rPr>
                <w:ins w:id="378" w:author="Moe Chehab" w:date="2019-10-09T12:04:00Z"/>
                <w:rFonts w:ascii="Calibri" w:eastAsia="Times New Roman" w:hAnsi="Calibri" w:cs="Times New Roman"/>
                <w:i/>
                <w:iCs/>
                <w:color w:val="000000"/>
                <w:szCs w:val="24"/>
              </w:rPr>
            </w:pPr>
            <w:ins w:id="379" w:author="Moe Chehab" w:date="2019-10-09T11:55:00Z">
              <w:r w:rsidRPr="00F77E69">
                <w:rPr>
                  <w:rFonts w:ascii="Calibri" w:eastAsia="Times New Roman" w:hAnsi="Calibri" w:cs="Times New Roman"/>
                  <w:i/>
                  <w:iCs/>
                  <w:color w:val="000000"/>
                  <w:szCs w:val="24"/>
                </w:rPr>
                <w:t>“</w:t>
              </w:r>
              <w:r>
                <w:rPr>
                  <w:rFonts w:ascii="Calibri" w:eastAsia="Times New Roman" w:hAnsi="Calibri" w:cs="Times New Roman"/>
                  <w:i/>
                  <w:iCs/>
                  <w:color w:val="000000"/>
                  <w:szCs w:val="24"/>
                </w:rPr>
                <w:t>upgradePoolId”</w:t>
              </w:r>
            </w:ins>
          </w:p>
          <w:p w14:paraId="7514E0BC" w14:textId="40E9022E" w:rsidR="001B0B1C" w:rsidRPr="00EE3E80" w:rsidRDefault="001B0B1C" w:rsidP="001B0B1C">
            <w:pPr>
              <w:spacing w:before="0"/>
              <w:rPr>
                <w:ins w:id="380" w:author="Moe Chehab" w:date="2019-10-09T11:10:00Z"/>
                <w:rFonts w:ascii="Calibri" w:eastAsia="Times New Roman" w:hAnsi="Calibri" w:cs="Times New Roman"/>
                <w:i/>
                <w:iCs/>
                <w:color w:val="000000"/>
                <w:szCs w:val="24"/>
                <w:rPrChange w:id="381" w:author="Moe Chehab" w:date="2019-10-09T11:55:00Z">
                  <w:rPr>
                    <w:ins w:id="382" w:author="Moe Chehab" w:date="2019-10-09T11:10:00Z"/>
                    <w:rFonts w:ascii="Calibri" w:eastAsia="Times New Roman" w:hAnsi="Calibri" w:cs="Times New Roman"/>
                    <w:b/>
                    <w:bCs/>
                    <w:color w:val="70AD47"/>
                    <w:szCs w:val="24"/>
                  </w:rPr>
                </w:rPrChange>
              </w:rPr>
            </w:pPr>
            <w:ins w:id="383" w:author="Moe Chehab" w:date="2019-10-09T12:04:00Z">
              <w:r>
                <w:rPr>
                  <w:rFonts w:ascii="Calibri" w:eastAsia="Times New Roman" w:hAnsi="Calibri" w:cs="Times New Roman"/>
                  <w:i/>
                  <w:iCs/>
                  <w:color w:val="000000"/>
                  <w:szCs w:val="24"/>
                </w:rPr>
                <w:t>Dev note: You will need to cross-reference Pool Id with Pool Names</w:t>
              </w:r>
            </w:ins>
          </w:p>
        </w:tc>
        <w:tc>
          <w:tcPr>
            <w:tcW w:w="1170" w:type="dxa"/>
            <w:gridSpan w:val="2"/>
            <w:tcPrChange w:id="384" w:author="Moe Chehab" w:date="2019-10-09T14:36:00Z">
              <w:tcPr>
                <w:tcW w:w="1165" w:type="dxa"/>
                <w:gridSpan w:val="2"/>
              </w:tcPr>
            </w:tcPrChange>
          </w:tcPr>
          <w:p w14:paraId="60ED241F" w14:textId="58066123" w:rsidR="001B0B1C" w:rsidRPr="00DF64AD" w:rsidRDefault="001938EB" w:rsidP="001B0B1C">
            <w:pPr>
              <w:spacing w:before="0"/>
              <w:rPr>
                <w:ins w:id="385" w:author="Moe Chehab" w:date="2019-10-09T11:10:00Z"/>
                <w:rFonts w:ascii="Calibri" w:eastAsia="Times New Roman" w:hAnsi="Calibri" w:cs="Times New Roman"/>
                <w:b/>
                <w:bCs/>
                <w:color w:val="70AD47"/>
                <w:szCs w:val="24"/>
              </w:rPr>
            </w:pPr>
            <w:ins w:id="386" w:author="Moe Chehab" w:date="2019-10-09T14:30:00Z">
              <w:r w:rsidRPr="00DF64AD">
                <w:rPr>
                  <w:rFonts w:ascii="Calibri" w:eastAsia="Times New Roman" w:hAnsi="Calibri" w:cs="Times New Roman"/>
                  <w:b/>
                  <w:bCs/>
                  <w:color w:val="70AD47"/>
                  <w:szCs w:val="24"/>
                  <w:rPrChange w:id="387" w:author="Moe Chehab" w:date="2019-10-09T14:31:00Z">
                    <w:rPr>
                      <w:rFonts w:ascii="Calibri" w:eastAsia="Times New Roman" w:hAnsi="Calibri" w:cs="Times New Roman"/>
                      <w:bCs/>
                      <w:color w:val="70AD47"/>
                      <w:szCs w:val="24"/>
                    </w:rPr>
                  </w:rPrChange>
                </w:rPr>
                <w:t>[Name of question pool</w:t>
              </w:r>
              <w:r w:rsidR="00EB1AC3" w:rsidRPr="00DF64AD">
                <w:rPr>
                  <w:rFonts w:ascii="Calibri" w:eastAsia="Times New Roman" w:hAnsi="Calibri" w:cs="Times New Roman"/>
                  <w:b/>
                  <w:bCs/>
                  <w:color w:val="70AD47"/>
                  <w:szCs w:val="24"/>
                  <w:rPrChange w:id="388" w:author="Moe Chehab" w:date="2019-10-09T14:31:00Z">
                    <w:rPr>
                      <w:rFonts w:ascii="Calibri" w:eastAsia="Times New Roman" w:hAnsi="Calibri" w:cs="Times New Roman"/>
                      <w:bCs/>
                      <w:color w:val="70AD47"/>
                      <w:szCs w:val="24"/>
                    </w:rPr>
                  </w:rPrChange>
                </w:rPr>
                <w:t xml:space="preserve"> or “END”</w:t>
              </w:r>
              <w:r w:rsidRPr="00DF64AD">
                <w:rPr>
                  <w:rFonts w:ascii="Calibri" w:eastAsia="Times New Roman" w:hAnsi="Calibri" w:cs="Times New Roman"/>
                  <w:b/>
                  <w:bCs/>
                  <w:color w:val="70AD47"/>
                  <w:szCs w:val="24"/>
                  <w:rPrChange w:id="389" w:author="Moe Chehab" w:date="2019-10-09T14:31:00Z">
                    <w:rPr>
                      <w:rFonts w:ascii="Calibri" w:eastAsia="Times New Roman" w:hAnsi="Calibri" w:cs="Times New Roman"/>
                      <w:bCs/>
                      <w:color w:val="70AD47"/>
                      <w:szCs w:val="24"/>
                    </w:rPr>
                  </w:rPrChange>
                </w:rPr>
                <w:t>]</w:t>
              </w:r>
            </w:ins>
          </w:p>
        </w:tc>
      </w:tr>
      <w:tr w:rsidR="002F3092" w:rsidRPr="00B54FC3" w14:paraId="4995C27B" w14:textId="77777777" w:rsidTr="0064238C">
        <w:trPr>
          <w:trHeight w:val="43"/>
          <w:ins w:id="390" w:author="Moe Chehab" w:date="2019-10-09T11:05:00Z"/>
          <w:trPrChange w:id="391"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392" w:author="Moe Chehab" w:date="2019-10-09T14:36:00Z">
              <w:tcPr>
                <w:tcW w:w="3235" w:type="dxa"/>
                <w:gridSpan w:val="4"/>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2EF646FD" w14:textId="452E2567" w:rsidR="002F3092" w:rsidRPr="004C3990" w:rsidRDefault="002F3092" w:rsidP="002F3092">
            <w:pPr>
              <w:rPr>
                <w:ins w:id="393" w:author="Moe Chehab" w:date="2019-10-09T13:14:00Z"/>
                <w:b/>
                <w:rPrChange w:id="394" w:author="Moe Chehab" w:date="2019-10-09T14:33:00Z">
                  <w:rPr>
                    <w:ins w:id="395" w:author="Moe Chehab" w:date="2019-10-09T13:14:00Z"/>
                    <w:b/>
                    <w:color w:val="FFFFFF" w:themeColor="background1"/>
                  </w:rPr>
                </w:rPrChange>
              </w:rPr>
            </w:pPr>
            <w:ins w:id="396" w:author="Moe Chehab" w:date="2019-10-09T11:05:00Z">
              <w:r w:rsidRPr="004C3990">
                <w:rPr>
                  <w:b/>
                  <w:rPrChange w:id="397" w:author="Moe Chehab" w:date="2019-10-09T14:33:00Z">
                    <w:rPr>
                      <w:b/>
                      <w:color w:val="FFFFFF" w:themeColor="background1"/>
                    </w:rPr>
                  </w:rPrChange>
                </w:rPr>
                <w:t>Feedback when Moving Up</w:t>
              </w:r>
            </w:ins>
          </w:p>
          <w:p w14:paraId="397A8649" w14:textId="3D3B81FB" w:rsidR="002F3092" w:rsidRPr="004C3990" w:rsidRDefault="002F3092" w:rsidP="002F3092">
            <w:pPr>
              <w:rPr>
                <w:ins w:id="398" w:author="Moe Chehab" w:date="2019-10-09T11:05:00Z"/>
                <w:b/>
                <w:rPrChange w:id="399" w:author="Moe Chehab" w:date="2019-10-09T14:33:00Z">
                  <w:rPr>
                    <w:ins w:id="400" w:author="Moe Chehab" w:date="2019-10-09T11:05:00Z"/>
                    <w:b/>
                    <w:color w:val="FFFFFF" w:themeColor="background1"/>
                  </w:rPr>
                </w:rPrChange>
              </w:rPr>
            </w:pPr>
            <w:ins w:id="401" w:author="Moe Chehab" w:date="2019-10-09T11:05:00Z">
              <w:r w:rsidRPr="004C3990">
                <w:rPr>
                  <w:i/>
                  <w:rPrChange w:id="402" w:author="Moe Chehab" w:date="2019-10-09T14:33:00Z">
                    <w:rPr>
                      <w:i/>
                      <w:color w:val="FFFFFF" w:themeColor="background1"/>
                    </w:rPr>
                  </w:rPrChange>
                </w:rPr>
                <w:t>(HTML Editor)</w:t>
              </w:r>
            </w:ins>
          </w:p>
          <w:p w14:paraId="6BE2FA9B" w14:textId="25A32B2A" w:rsidR="002F3092" w:rsidRPr="004C3990" w:rsidRDefault="002F3092" w:rsidP="002F3092">
            <w:pPr>
              <w:rPr>
                <w:ins w:id="403" w:author="Moe Chehab" w:date="2019-10-09T13:14:00Z"/>
                <w:rPrChange w:id="404" w:author="Moe Chehab" w:date="2019-10-09T14:33:00Z">
                  <w:rPr>
                    <w:ins w:id="405" w:author="Moe Chehab" w:date="2019-10-09T13:14:00Z"/>
                    <w:color w:val="FFFFFF" w:themeColor="background1"/>
                  </w:rPr>
                </w:rPrChange>
              </w:rPr>
            </w:pPr>
            <w:ins w:id="406" w:author="Moe Chehab" w:date="2019-10-09T11:05:00Z">
              <w:r w:rsidRPr="004C3990">
                <w:rPr>
                  <w:rPrChange w:id="407" w:author="Moe Chehab" w:date="2019-10-09T14:33:00Z">
                    <w:rPr>
                      <w:color w:val="FFFFFF" w:themeColor="background1"/>
                    </w:rPr>
                  </w:rPrChange>
                </w:rPr>
                <w:t>“feedbackOnUpgrade</w:t>
              </w:r>
            </w:ins>
            <w:ins w:id="408" w:author="Moe Chehab" w:date="2019-10-09T13:17:00Z">
              <w:r w:rsidRPr="004C3990">
                <w:rPr>
                  <w:rPrChange w:id="409" w:author="Moe Chehab" w:date="2019-10-09T14:33:00Z">
                    <w:rPr>
                      <w:color w:val="FFFFFF" w:themeColor="background1"/>
                    </w:rPr>
                  </w:rPrChange>
                </w:rPr>
                <w:t>Html</w:t>
              </w:r>
            </w:ins>
            <w:ins w:id="410" w:author="Moe Chehab" w:date="2019-10-09T11:05:00Z">
              <w:r w:rsidRPr="004C3990">
                <w:rPr>
                  <w:rPrChange w:id="411" w:author="Moe Chehab" w:date="2019-10-09T14:33:00Z">
                    <w:rPr>
                      <w:color w:val="FFFFFF" w:themeColor="background1"/>
                    </w:rPr>
                  </w:rPrChange>
                </w:rPr>
                <w:t>”</w:t>
              </w:r>
            </w:ins>
          </w:p>
          <w:p w14:paraId="2A17ACCD" w14:textId="390E125B" w:rsidR="002F3092" w:rsidRPr="004C3990" w:rsidRDefault="002F3092" w:rsidP="002F3092">
            <w:pPr>
              <w:rPr>
                <w:ins w:id="412" w:author="Moe Chehab" w:date="2019-10-09T11:05:00Z"/>
                <w:b/>
                <w:rPrChange w:id="413" w:author="Moe Chehab" w:date="2019-10-09T14:33:00Z">
                  <w:rPr>
                    <w:ins w:id="414" w:author="Moe Chehab" w:date="2019-10-09T11:05:00Z"/>
                    <w:b/>
                    <w:color w:val="FFFFFF" w:themeColor="background1"/>
                  </w:rPr>
                </w:rPrChange>
              </w:rPr>
            </w:pPr>
          </w:p>
        </w:tc>
        <w:tc>
          <w:tcPr>
            <w:tcW w:w="66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Change w:id="415" w:author="Moe Chehab" w:date="2019-10-09T14:36:00Z">
              <w:tcPr>
                <w:tcW w:w="6115" w:type="dxa"/>
                <w:gridSpan w:val="10"/>
                <w:tcBorders>
                  <w:top w:val="single" w:sz="4" w:space="0" w:color="auto"/>
                  <w:left w:val="single" w:sz="4" w:space="0" w:color="auto"/>
                  <w:bottom w:val="single" w:sz="4" w:space="0" w:color="auto"/>
                  <w:right w:val="single" w:sz="4" w:space="0" w:color="auto"/>
                </w:tcBorders>
                <w:shd w:val="clear" w:color="auto" w:fill="E7E6E6" w:themeFill="background2"/>
              </w:tcPr>
            </w:tcPrChange>
          </w:tcPr>
          <w:p w14:paraId="694CFD13" w14:textId="308B072D" w:rsidR="002F3092" w:rsidRPr="00DF64AD" w:rsidRDefault="002F3092" w:rsidP="002F3092">
            <w:pPr>
              <w:rPr>
                <w:ins w:id="416" w:author="Moe Chehab" w:date="2019-10-09T11:05:00Z"/>
                <w:b/>
                <w:noProof/>
                <w:color w:val="70AD47" w:themeColor="accent6"/>
                <w:rPrChange w:id="417" w:author="Moe Chehab" w:date="2019-10-09T14:31:00Z">
                  <w:rPr>
                    <w:ins w:id="418" w:author="Moe Chehab" w:date="2019-10-09T11:05:00Z"/>
                    <w:noProof/>
                    <w:color w:val="70AD47" w:themeColor="accent6"/>
                  </w:rPr>
                </w:rPrChange>
              </w:rPr>
            </w:pPr>
            <w:ins w:id="419" w:author="Moe Chehab" w:date="2019-10-09T14:24:00Z">
              <w:r w:rsidRPr="00DF64AD">
                <w:rPr>
                  <w:b/>
                  <w:color w:val="70AD47" w:themeColor="accent6"/>
                  <w:rPrChange w:id="420" w:author="Moe Chehab" w:date="2019-10-09T14:31:00Z">
                    <w:rPr>
                      <w:color w:val="70AD47" w:themeColor="accent6"/>
                    </w:rPr>
                  </w:rPrChange>
                </w:rPr>
                <w:t xml:space="preserve">[Enter text, media elements, </w:t>
              </w:r>
            </w:ins>
            <w:ins w:id="421" w:author="Moe Chehab" w:date="2019-10-09T14:37:00Z">
              <w:r w:rsidR="009C244B">
                <w:rPr>
                  <w:b/>
                  <w:color w:val="70AD47" w:themeColor="accent6"/>
                </w:rPr>
                <w:t xml:space="preserve">html, </w:t>
              </w:r>
            </w:ins>
            <w:ins w:id="422" w:author="Moe Chehab" w:date="2019-10-09T14:24:00Z">
              <w:r w:rsidRPr="00DF64AD">
                <w:rPr>
                  <w:b/>
                  <w:color w:val="70AD47" w:themeColor="accent6"/>
                  <w:rPrChange w:id="423" w:author="Moe Chehab" w:date="2019-10-09T14:31:00Z">
                    <w:rPr>
                      <w:color w:val="70AD47" w:themeColor="accent6"/>
                    </w:rPr>
                  </w:rPrChange>
                </w:rPr>
                <w:t>or N/A]</w:t>
              </w:r>
            </w:ins>
          </w:p>
        </w:tc>
      </w:tr>
      <w:tr w:rsidR="002F3092" w:rsidRPr="00B54FC3" w14:paraId="3690EF41" w14:textId="77777777" w:rsidTr="00FB1DEA">
        <w:trPr>
          <w:trHeight w:val="43"/>
          <w:ins w:id="424" w:author="Moe Chehab" w:date="2019-10-09T12:09:00Z"/>
          <w:trPrChange w:id="425" w:author="Moe Chehab" w:date="2019-10-09T13:29:00Z">
            <w:trPr>
              <w:gridAfter w:val="0"/>
              <w:trHeight w:val="43"/>
            </w:trPr>
          </w:trPrChange>
        </w:trPr>
        <w:tc>
          <w:tcPr>
            <w:tcW w:w="9355" w:type="dxa"/>
            <w:gridSpan w:val="7"/>
            <w:tcBorders>
              <w:top w:val="single" w:sz="4" w:space="0" w:color="auto"/>
              <w:left w:val="single" w:sz="4" w:space="0" w:color="auto"/>
              <w:bottom w:val="single" w:sz="4" w:space="0" w:color="auto"/>
              <w:right w:val="single" w:sz="4" w:space="0" w:color="auto"/>
            </w:tcBorders>
            <w:shd w:val="clear" w:color="auto" w:fill="595959" w:themeFill="text1" w:themeFillTint="A6"/>
            <w:tcPrChange w:id="426" w:author="Moe Chehab" w:date="2019-10-09T13:29:00Z">
              <w:tcPr>
                <w:tcW w:w="9350" w:type="dxa"/>
                <w:gridSpan w:val="14"/>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28433D3C" w14:textId="165DC81F" w:rsidR="002F3092" w:rsidRPr="00281B1B" w:rsidRDefault="002F3092">
            <w:pPr>
              <w:spacing w:before="0"/>
              <w:rPr>
                <w:ins w:id="427" w:author="Moe Chehab" w:date="2019-10-09T12:09:00Z"/>
                <w:rFonts w:ascii="Calibri" w:eastAsia="Times New Roman" w:hAnsi="Calibri" w:cs="Times New Roman"/>
                <w:b/>
                <w:iCs/>
                <w:color w:val="FFFFFF" w:themeColor="background1"/>
                <w:szCs w:val="24"/>
                <w:rPrChange w:id="428" w:author="Moe Chehab" w:date="2019-10-09T13:21:00Z">
                  <w:rPr>
                    <w:ins w:id="429" w:author="Moe Chehab" w:date="2019-10-09T12:09:00Z"/>
                    <w:noProof/>
                    <w:color w:val="70AD47" w:themeColor="accent6"/>
                  </w:rPr>
                </w:rPrChange>
              </w:rPr>
              <w:pPrChange w:id="430" w:author="Moe Chehab" w:date="2019-10-09T13:14:00Z">
                <w:pPr/>
              </w:pPrChange>
            </w:pPr>
            <w:ins w:id="431" w:author="Moe Chehab" w:date="2019-10-09T12:09:00Z">
              <w:r w:rsidRPr="00281B1B">
                <w:rPr>
                  <w:rFonts w:ascii="Calibri" w:eastAsia="Times New Roman" w:hAnsi="Calibri" w:cs="Times New Roman"/>
                  <w:b/>
                  <w:iCs/>
                  <w:color w:val="FFFFFF" w:themeColor="background1"/>
                  <w:szCs w:val="24"/>
                  <w:rPrChange w:id="432" w:author="Moe Chehab" w:date="2019-10-09T13:21:00Z">
                    <w:rPr>
                      <w:rFonts w:ascii="Calibri" w:eastAsia="Times New Roman" w:hAnsi="Calibri" w:cs="Times New Roman"/>
                      <w:i/>
                      <w:iCs/>
                      <w:color w:val="000000"/>
                      <w:szCs w:val="24"/>
                    </w:rPr>
                  </w:rPrChange>
                </w:rPr>
                <w:t xml:space="preserve"> “Downgrade”</w:t>
              </w:r>
            </w:ins>
            <w:ins w:id="433" w:author="Moe Chehab" w:date="2019-10-09T13:14:00Z">
              <w:r w:rsidRPr="00281B1B">
                <w:rPr>
                  <w:rFonts w:ascii="Calibri" w:eastAsia="Times New Roman" w:hAnsi="Calibri" w:cs="Times New Roman"/>
                  <w:b/>
                  <w:iCs/>
                  <w:color w:val="FFFFFF" w:themeColor="background1"/>
                  <w:szCs w:val="24"/>
                  <w:rPrChange w:id="434" w:author="Moe Chehab" w:date="2019-10-09T13:21:00Z">
                    <w:rPr>
                      <w:rFonts w:ascii="Calibri" w:eastAsia="Times New Roman" w:hAnsi="Calibri" w:cs="Times New Roman"/>
                      <w:i/>
                      <w:iCs/>
                      <w:color w:val="FFFFFF" w:themeColor="background1"/>
                      <w:szCs w:val="24"/>
                    </w:rPr>
                  </w:rPrChange>
                </w:rPr>
                <w:t xml:space="preserve"> </w:t>
              </w:r>
            </w:ins>
            <w:ins w:id="435" w:author="Moe Chehab" w:date="2019-10-09T12:09:00Z">
              <w:r w:rsidRPr="00281B1B">
                <w:rPr>
                  <w:rFonts w:ascii="Calibri" w:eastAsia="Times New Roman" w:hAnsi="Calibri" w:cs="Times New Roman"/>
                  <w:b/>
                  <w:iCs/>
                  <w:color w:val="FFFFFF" w:themeColor="background1"/>
                  <w:szCs w:val="24"/>
                  <w:rPrChange w:id="436" w:author="Moe Chehab" w:date="2019-10-09T13:21:00Z">
                    <w:rPr>
                      <w:rFonts w:ascii="Calibri" w:eastAsia="Times New Roman" w:hAnsi="Calibri" w:cs="Times New Roman"/>
                      <w:i/>
                      <w:iCs/>
                      <w:color w:val="000000"/>
                      <w:szCs w:val="24"/>
                    </w:rPr>
                  </w:rPrChange>
                </w:rPr>
                <w:t>Progression Options</w:t>
              </w:r>
            </w:ins>
          </w:p>
        </w:tc>
      </w:tr>
      <w:tr w:rsidR="001848A1" w:rsidRPr="00F77E69" w14:paraId="27F99EE2" w14:textId="77777777" w:rsidTr="0064238C">
        <w:tblPrEx>
          <w:tblPrExChange w:id="437" w:author="Moe Chehab" w:date="2019-10-09T14:36:00Z">
            <w:tblPrEx>
              <w:tblW w:w="9355" w:type="dxa"/>
            </w:tblPrEx>
          </w:tblPrExChange>
        </w:tblPrEx>
        <w:trPr>
          <w:trHeight w:val="1556"/>
          <w:ins w:id="438" w:author="Moe Chehab" w:date="2019-10-09T11:56:00Z"/>
          <w:trPrChange w:id="439" w:author="Moe Chehab" w:date="2019-10-09T14:36:00Z">
            <w:trPr>
              <w:trHeight w:val="1556"/>
            </w:trPr>
          </w:trPrChange>
        </w:trPr>
        <w:tc>
          <w:tcPr>
            <w:tcW w:w="2695" w:type="dxa"/>
            <w:gridSpan w:val="2"/>
            <w:shd w:val="clear" w:color="auto" w:fill="F2F2F2" w:themeFill="background1" w:themeFillShade="F2"/>
            <w:tcPrChange w:id="440" w:author="Moe Chehab" w:date="2019-10-09T14:36:00Z">
              <w:tcPr>
                <w:tcW w:w="2605" w:type="dxa"/>
                <w:gridSpan w:val="3"/>
              </w:tcPr>
            </w:tcPrChange>
          </w:tcPr>
          <w:p w14:paraId="6E6D5D25" w14:textId="77777777" w:rsidR="001848A1" w:rsidRDefault="001848A1" w:rsidP="001848A1">
            <w:pPr>
              <w:spacing w:before="0"/>
              <w:rPr>
                <w:ins w:id="441" w:author="Moe Chehab" w:date="2019-10-09T13:15:00Z"/>
                <w:rFonts w:ascii="Calibri" w:eastAsia="Times New Roman" w:hAnsi="Calibri" w:cs="Times New Roman"/>
                <w:color w:val="000000"/>
                <w:szCs w:val="24"/>
              </w:rPr>
            </w:pPr>
            <w:ins w:id="442" w:author="Moe Chehab" w:date="2019-10-09T11:56:00Z">
              <w:r w:rsidRPr="00F77E69">
                <w:rPr>
                  <w:rFonts w:ascii="Calibri" w:eastAsia="Times New Roman" w:hAnsi="Calibri" w:cs="Times New Roman"/>
                  <w:color w:val="000000"/>
                  <w:szCs w:val="24"/>
                </w:rPr>
                <w:t xml:space="preserve">How many questions can a learner answer incorrectly before downgrading to the previous question pool? </w:t>
              </w:r>
            </w:ins>
          </w:p>
          <w:p w14:paraId="24E84EB1" w14:textId="77777777" w:rsidR="001848A1" w:rsidRDefault="001848A1" w:rsidP="001848A1">
            <w:pPr>
              <w:spacing w:before="0"/>
              <w:rPr>
                <w:ins w:id="443" w:author="Moe Chehab" w:date="2019-10-09T13:23:00Z"/>
                <w:rFonts w:ascii="Calibri" w:eastAsia="Times New Roman" w:hAnsi="Calibri" w:cs="Times New Roman"/>
                <w:color w:val="000000"/>
                <w:szCs w:val="24"/>
              </w:rPr>
            </w:pPr>
          </w:p>
          <w:p w14:paraId="0AF9DE6A" w14:textId="77777777" w:rsidR="001848A1" w:rsidRDefault="001848A1" w:rsidP="001848A1">
            <w:pPr>
              <w:spacing w:before="0"/>
              <w:rPr>
                <w:ins w:id="444" w:author="Moe Chehab" w:date="2019-10-09T14:38:00Z"/>
                <w:rFonts w:ascii="Calibri" w:eastAsia="Times New Roman" w:hAnsi="Calibri" w:cs="Times New Roman"/>
                <w:i/>
                <w:iCs/>
                <w:color w:val="000000"/>
                <w:szCs w:val="24"/>
              </w:rPr>
            </w:pPr>
            <w:ins w:id="445" w:author="Moe Chehab" w:date="2019-10-09T11:56:00Z">
              <w:r w:rsidRPr="00F77E69">
                <w:rPr>
                  <w:rFonts w:ascii="Calibri" w:eastAsia="Times New Roman" w:hAnsi="Calibri" w:cs="Times New Roman"/>
                  <w:i/>
                  <w:iCs/>
                  <w:color w:val="000000"/>
                  <w:szCs w:val="24"/>
                </w:rPr>
                <w:t>“numIncorrectBeforeDowngrade”</w:t>
              </w:r>
            </w:ins>
          </w:p>
          <w:p w14:paraId="0C54293C" w14:textId="7A578798" w:rsidR="008C74B8" w:rsidRPr="00F77E69" w:rsidRDefault="008C74B8" w:rsidP="001848A1">
            <w:pPr>
              <w:spacing w:before="0"/>
              <w:rPr>
                <w:ins w:id="446" w:author="Moe Chehab" w:date="2019-10-09T11:56:00Z"/>
                <w:rFonts w:ascii="Calibri" w:eastAsia="Times New Roman" w:hAnsi="Calibri" w:cs="Times New Roman"/>
                <w:color w:val="000000"/>
                <w:szCs w:val="24"/>
              </w:rPr>
            </w:pPr>
          </w:p>
        </w:tc>
        <w:tc>
          <w:tcPr>
            <w:tcW w:w="2430" w:type="dxa"/>
            <w:tcPrChange w:id="447" w:author="Moe Chehab" w:date="2019-10-09T14:36:00Z">
              <w:tcPr>
                <w:tcW w:w="2250" w:type="dxa"/>
                <w:gridSpan w:val="4"/>
              </w:tcPr>
            </w:tcPrChange>
          </w:tcPr>
          <w:p w14:paraId="13BE8EA2" w14:textId="77777777" w:rsidR="001848A1" w:rsidRPr="00DF64AD" w:rsidRDefault="001848A1" w:rsidP="001848A1">
            <w:pPr>
              <w:spacing w:before="0"/>
              <w:rPr>
                <w:ins w:id="448" w:author="Moe Chehab" w:date="2019-10-09T11:56:00Z"/>
                <w:rFonts w:ascii="Calibri" w:eastAsia="Times New Roman" w:hAnsi="Calibri" w:cs="Times New Roman"/>
                <w:b/>
                <w:color w:val="000000"/>
                <w:szCs w:val="24"/>
                <w:rPrChange w:id="449" w:author="Moe Chehab" w:date="2019-10-09T14:31:00Z">
                  <w:rPr>
                    <w:ins w:id="450" w:author="Moe Chehab" w:date="2019-10-09T11:56:00Z"/>
                    <w:rFonts w:ascii="Calibri" w:eastAsia="Times New Roman" w:hAnsi="Calibri" w:cs="Times New Roman"/>
                    <w:color w:val="000000"/>
                    <w:szCs w:val="24"/>
                  </w:rPr>
                </w:rPrChange>
              </w:rPr>
            </w:pPr>
            <w:ins w:id="451" w:author="Moe Chehab" w:date="2019-10-09T11:56:00Z">
              <w:r w:rsidRPr="00DF64AD">
                <w:rPr>
                  <w:rFonts w:ascii="Calibri" w:eastAsia="Times New Roman" w:hAnsi="Calibri" w:cs="Times New Roman"/>
                  <w:b/>
                  <w:noProof/>
                  <w:color w:val="70AD47" w:themeColor="accent6"/>
                  <w:szCs w:val="24"/>
                  <w:rPrChange w:id="452" w:author="Moe Chehab" w:date="2019-10-09T14:31:00Z">
                    <w:rPr>
                      <w:rFonts w:ascii="Calibri" w:eastAsia="Times New Roman" w:hAnsi="Calibri" w:cs="Times New Roman"/>
                      <w:noProof/>
                      <w:color w:val="000000"/>
                      <w:szCs w:val="24"/>
                    </w:rPr>
                  </w:rPrChange>
                </w:rPr>
                <w:t>#</w:t>
              </w:r>
            </w:ins>
          </w:p>
        </w:tc>
        <w:tc>
          <w:tcPr>
            <w:tcW w:w="3060" w:type="dxa"/>
            <w:gridSpan w:val="2"/>
            <w:shd w:val="clear" w:color="auto" w:fill="F2F2F2" w:themeFill="background1" w:themeFillShade="F2"/>
            <w:tcPrChange w:id="453" w:author="Moe Chehab" w:date="2019-10-09T14:36:00Z">
              <w:tcPr>
                <w:tcW w:w="3330" w:type="dxa"/>
                <w:gridSpan w:val="5"/>
              </w:tcPr>
            </w:tcPrChange>
          </w:tcPr>
          <w:p w14:paraId="450D5835" w14:textId="5BE444A0" w:rsidR="001848A1" w:rsidRDefault="001848A1" w:rsidP="001848A1">
            <w:pPr>
              <w:spacing w:before="0"/>
              <w:rPr>
                <w:ins w:id="454" w:author="Moe Chehab" w:date="2019-10-09T14:38:00Z"/>
                <w:rFonts w:ascii="Calibri" w:eastAsia="Times New Roman" w:hAnsi="Calibri" w:cs="Times New Roman"/>
                <w:color w:val="000000"/>
                <w:szCs w:val="24"/>
              </w:rPr>
            </w:pPr>
            <w:ins w:id="455" w:author="Moe Chehab" w:date="2019-10-09T11:56:00Z">
              <w:r>
                <w:rPr>
                  <w:rFonts w:ascii="Calibri" w:eastAsia="Times New Roman" w:hAnsi="Calibri" w:cs="Times New Roman"/>
                  <w:color w:val="000000"/>
                  <w:szCs w:val="24"/>
                </w:rPr>
                <w:t>Which question pool should this pool be “downgraded” to?</w:t>
              </w:r>
            </w:ins>
          </w:p>
          <w:p w14:paraId="428AE852" w14:textId="65FF5E4A" w:rsidR="00443520" w:rsidRDefault="00443520" w:rsidP="001848A1">
            <w:pPr>
              <w:spacing w:before="0"/>
              <w:rPr>
                <w:ins w:id="456" w:author="Moe Chehab" w:date="2019-10-09T14:38:00Z"/>
                <w:rFonts w:ascii="Calibri" w:eastAsia="Times New Roman" w:hAnsi="Calibri" w:cs="Times New Roman"/>
                <w:color w:val="000000"/>
                <w:szCs w:val="24"/>
              </w:rPr>
            </w:pPr>
          </w:p>
          <w:p w14:paraId="10D1282F" w14:textId="77777777" w:rsidR="00443520" w:rsidRDefault="00443520" w:rsidP="001848A1">
            <w:pPr>
              <w:spacing w:before="0"/>
              <w:rPr>
                <w:ins w:id="457" w:author="Moe Chehab" w:date="2019-10-09T11:56:00Z"/>
                <w:rFonts w:ascii="Calibri" w:eastAsia="Times New Roman" w:hAnsi="Calibri" w:cs="Times New Roman"/>
                <w:color w:val="000000"/>
                <w:szCs w:val="24"/>
              </w:rPr>
            </w:pPr>
          </w:p>
          <w:p w14:paraId="47450657" w14:textId="77777777" w:rsidR="001848A1" w:rsidRDefault="001848A1" w:rsidP="001848A1">
            <w:pPr>
              <w:spacing w:before="0"/>
              <w:rPr>
                <w:ins w:id="458" w:author="Moe Chehab" w:date="2019-10-09T12:04:00Z"/>
                <w:rFonts w:ascii="Calibri" w:eastAsia="Times New Roman" w:hAnsi="Calibri" w:cs="Times New Roman"/>
                <w:i/>
                <w:iCs/>
                <w:color w:val="000000"/>
                <w:szCs w:val="24"/>
              </w:rPr>
            </w:pPr>
            <w:ins w:id="459" w:author="Moe Chehab" w:date="2019-10-09T11:56:00Z">
              <w:r w:rsidRPr="00F77E69">
                <w:rPr>
                  <w:rFonts w:ascii="Calibri" w:eastAsia="Times New Roman" w:hAnsi="Calibri" w:cs="Times New Roman"/>
                  <w:i/>
                  <w:iCs/>
                  <w:color w:val="000000"/>
                  <w:szCs w:val="24"/>
                </w:rPr>
                <w:t>“</w:t>
              </w:r>
              <w:r>
                <w:rPr>
                  <w:rFonts w:ascii="Calibri" w:eastAsia="Times New Roman" w:hAnsi="Calibri" w:cs="Times New Roman"/>
                  <w:i/>
                  <w:iCs/>
                  <w:color w:val="000000"/>
                  <w:szCs w:val="24"/>
                </w:rPr>
                <w:t>downgradePoolId”</w:t>
              </w:r>
            </w:ins>
          </w:p>
          <w:p w14:paraId="2BFDD36E" w14:textId="6CA40146" w:rsidR="001848A1" w:rsidRPr="00F77E69" w:rsidRDefault="001848A1" w:rsidP="001848A1">
            <w:pPr>
              <w:spacing w:before="0"/>
              <w:rPr>
                <w:ins w:id="460" w:author="Moe Chehab" w:date="2019-10-09T11:56:00Z"/>
                <w:rFonts w:ascii="Calibri" w:eastAsia="Times New Roman" w:hAnsi="Calibri" w:cs="Times New Roman"/>
                <w:color w:val="000000"/>
                <w:szCs w:val="24"/>
              </w:rPr>
            </w:pPr>
            <w:ins w:id="461" w:author="Moe Chehab" w:date="2019-10-09T12:04:00Z">
              <w:r>
                <w:rPr>
                  <w:rFonts w:ascii="Calibri" w:eastAsia="Times New Roman" w:hAnsi="Calibri" w:cs="Times New Roman"/>
                  <w:i/>
                  <w:iCs/>
                  <w:color w:val="000000"/>
                  <w:szCs w:val="24"/>
                </w:rPr>
                <w:t>Dev note: You will need to cross-reference Pool Id with Pool Names</w:t>
              </w:r>
            </w:ins>
          </w:p>
        </w:tc>
        <w:tc>
          <w:tcPr>
            <w:tcW w:w="1170" w:type="dxa"/>
            <w:gridSpan w:val="2"/>
            <w:tcPrChange w:id="462" w:author="Moe Chehab" w:date="2019-10-09T14:36:00Z">
              <w:tcPr>
                <w:tcW w:w="1170" w:type="dxa"/>
                <w:gridSpan w:val="3"/>
              </w:tcPr>
            </w:tcPrChange>
          </w:tcPr>
          <w:p w14:paraId="43A4E533" w14:textId="5D6C2AB3" w:rsidR="001848A1" w:rsidRPr="00DF64AD" w:rsidRDefault="001848A1" w:rsidP="001848A1">
            <w:pPr>
              <w:spacing w:before="0"/>
              <w:rPr>
                <w:ins w:id="463" w:author="Moe Chehab" w:date="2019-10-09T11:56:00Z"/>
                <w:rFonts w:ascii="Calibri" w:eastAsia="Times New Roman" w:hAnsi="Calibri" w:cs="Times New Roman"/>
                <w:b/>
                <w:color w:val="000000"/>
                <w:szCs w:val="24"/>
                <w:rPrChange w:id="464" w:author="Moe Chehab" w:date="2019-10-09T14:31:00Z">
                  <w:rPr>
                    <w:ins w:id="465" w:author="Moe Chehab" w:date="2019-10-09T11:56:00Z"/>
                    <w:rFonts w:ascii="Calibri" w:eastAsia="Times New Roman" w:hAnsi="Calibri" w:cs="Times New Roman"/>
                    <w:color w:val="000000"/>
                    <w:szCs w:val="24"/>
                  </w:rPr>
                </w:rPrChange>
              </w:rPr>
            </w:pPr>
            <w:ins w:id="466" w:author="Moe Chehab" w:date="2019-10-09T14:30:00Z">
              <w:r w:rsidRPr="00DF64AD">
                <w:rPr>
                  <w:rFonts w:ascii="Calibri" w:eastAsia="Times New Roman" w:hAnsi="Calibri" w:cs="Times New Roman"/>
                  <w:b/>
                  <w:bCs/>
                  <w:color w:val="70AD47"/>
                  <w:szCs w:val="24"/>
                  <w:rPrChange w:id="467" w:author="Moe Chehab" w:date="2019-10-09T14:31:00Z">
                    <w:rPr>
                      <w:rFonts w:ascii="Calibri" w:eastAsia="Times New Roman" w:hAnsi="Calibri" w:cs="Times New Roman"/>
                      <w:bCs/>
                      <w:color w:val="70AD47"/>
                      <w:szCs w:val="24"/>
                    </w:rPr>
                  </w:rPrChange>
                </w:rPr>
                <w:t>[Name of question pool</w:t>
              </w:r>
            </w:ins>
            <w:ins w:id="468" w:author="Moe Chehab" w:date="2019-10-09T14:31:00Z">
              <w:r w:rsidR="00EB1AC3" w:rsidRPr="00DF64AD">
                <w:rPr>
                  <w:rFonts w:ascii="Calibri" w:eastAsia="Times New Roman" w:hAnsi="Calibri" w:cs="Times New Roman"/>
                  <w:b/>
                  <w:bCs/>
                  <w:color w:val="70AD47"/>
                  <w:szCs w:val="24"/>
                  <w:rPrChange w:id="469" w:author="Moe Chehab" w:date="2019-10-09T14:31:00Z">
                    <w:rPr>
                      <w:rFonts w:ascii="Calibri" w:eastAsia="Times New Roman" w:hAnsi="Calibri" w:cs="Times New Roman"/>
                      <w:bCs/>
                      <w:color w:val="70AD47"/>
                      <w:szCs w:val="24"/>
                    </w:rPr>
                  </w:rPrChange>
                </w:rPr>
                <w:t xml:space="preserve"> or “END”</w:t>
              </w:r>
            </w:ins>
            <w:ins w:id="470" w:author="Moe Chehab" w:date="2019-10-09T14:30:00Z">
              <w:r w:rsidRPr="00DF64AD">
                <w:rPr>
                  <w:rFonts w:ascii="Calibri" w:eastAsia="Times New Roman" w:hAnsi="Calibri" w:cs="Times New Roman"/>
                  <w:b/>
                  <w:bCs/>
                  <w:color w:val="70AD47"/>
                  <w:szCs w:val="24"/>
                  <w:rPrChange w:id="471" w:author="Moe Chehab" w:date="2019-10-09T14:31:00Z">
                    <w:rPr>
                      <w:rFonts w:ascii="Calibri" w:eastAsia="Times New Roman" w:hAnsi="Calibri" w:cs="Times New Roman"/>
                      <w:bCs/>
                      <w:color w:val="70AD47"/>
                      <w:szCs w:val="24"/>
                    </w:rPr>
                  </w:rPrChange>
                </w:rPr>
                <w:t>]</w:t>
              </w:r>
            </w:ins>
          </w:p>
        </w:tc>
      </w:tr>
      <w:tr w:rsidR="001848A1" w:rsidRPr="00B54FC3" w14:paraId="5F903DF7" w14:textId="77777777" w:rsidTr="0064238C">
        <w:trPr>
          <w:trHeight w:val="43"/>
          <w:ins w:id="472" w:author="Moe Chehab" w:date="2019-10-09T13:15:00Z"/>
          <w:trPrChange w:id="473" w:author="Moe Chehab" w:date="2019-10-09T14:36:00Z">
            <w:trPr>
              <w:gridAfter w:val="0"/>
              <w:trHeight w:val="43"/>
            </w:trPr>
          </w:trPrChange>
        </w:trPr>
        <w:tc>
          <w:tcPr>
            <w:tcW w:w="2695" w:type="dxa"/>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tcPrChange w:id="474" w:author="Moe Chehab" w:date="2019-10-09T14:36:00Z">
              <w:tcPr>
                <w:tcW w:w="4045" w:type="dxa"/>
                <w:gridSpan w:val="6"/>
                <w:tcBorders>
                  <w:top w:val="single" w:sz="4" w:space="0" w:color="auto"/>
                  <w:left w:val="single" w:sz="4" w:space="0" w:color="auto"/>
                  <w:bottom w:val="single" w:sz="4" w:space="0" w:color="auto"/>
                  <w:right w:val="single" w:sz="4" w:space="0" w:color="auto"/>
                </w:tcBorders>
                <w:shd w:val="clear" w:color="auto" w:fill="808080" w:themeFill="background1" w:themeFillShade="80"/>
              </w:tcPr>
            </w:tcPrChange>
          </w:tcPr>
          <w:p w14:paraId="19E24AF6" w14:textId="77777777" w:rsidR="001848A1" w:rsidRPr="00653B95" w:rsidRDefault="001848A1" w:rsidP="001848A1">
            <w:pPr>
              <w:rPr>
                <w:ins w:id="475" w:author="Moe Chehab" w:date="2019-10-09T13:15:00Z"/>
                <w:rPrChange w:id="476" w:author="Moe Chehab" w:date="2019-10-09T14:33:00Z">
                  <w:rPr>
                    <w:ins w:id="477" w:author="Moe Chehab" w:date="2019-10-09T13:15:00Z"/>
                    <w:b/>
                    <w:color w:val="FFFFFF" w:themeColor="background1"/>
                  </w:rPr>
                </w:rPrChange>
              </w:rPr>
            </w:pPr>
            <w:ins w:id="478" w:author="Moe Chehab" w:date="2019-10-09T13:15:00Z">
              <w:r w:rsidRPr="00653B95">
                <w:rPr>
                  <w:rPrChange w:id="479" w:author="Moe Chehab" w:date="2019-10-09T14:33:00Z">
                    <w:rPr>
                      <w:b/>
                      <w:color w:val="FFFFFF" w:themeColor="background1"/>
                    </w:rPr>
                  </w:rPrChange>
                </w:rPr>
                <w:t>Question Pool Feedback when Moving Down</w:t>
              </w:r>
            </w:ins>
          </w:p>
          <w:p w14:paraId="196291F1" w14:textId="77777777" w:rsidR="001848A1" w:rsidRPr="00455335" w:rsidRDefault="001848A1" w:rsidP="001848A1">
            <w:pPr>
              <w:rPr>
                <w:ins w:id="480" w:author="Moe Chehab" w:date="2019-10-09T13:15:00Z"/>
                <w:b/>
                <w:rPrChange w:id="481" w:author="Moe Chehab" w:date="2019-10-09T14:33:00Z">
                  <w:rPr>
                    <w:ins w:id="482" w:author="Moe Chehab" w:date="2019-10-09T13:15:00Z"/>
                    <w:b/>
                    <w:color w:val="FFFFFF" w:themeColor="background1"/>
                  </w:rPr>
                </w:rPrChange>
              </w:rPr>
            </w:pPr>
            <w:ins w:id="483" w:author="Moe Chehab" w:date="2019-10-09T13:15:00Z">
              <w:r w:rsidRPr="00455335">
                <w:rPr>
                  <w:i/>
                  <w:rPrChange w:id="484" w:author="Moe Chehab" w:date="2019-10-09T14:33:00Z">
                    <w:rPr>
                      <w:i/>
                      <w:color w:val="FFFFFF" w:themeColor="background1"/>
                    </w:rPr>
                  </w:rPrChange>
                </w:rPr>
                <w:t>(HTML Editor)</w:t>
              </w:r>
            </w:ins>
          </w:p>
          <w:p w14:paraId="2DBAAE09" w14:textId="77777777" w:rsidR="001848A1" w:rsidRPr="00455335" w:rsidRDefault="001848A1" w:rsidP="001848A1">
            <w:pPr>
              <w:rPr>
                <w:ins w:id="485" w:author="Moe Chehab" w:date="2019-10-09T13:17:00Z"/>
                <w:rPrChange w:id="486" w:author="Moe Chehab" w:date="2019-10-09T14:33:00Z">
                  <w:rPr>
                    <w:ins w:id="487" w:author="Moe Chehab" w:date="2019-10-09T13:17:00Z"/>
                    <w:color w:val="FFFFFF" w:themeColor="background1"/>
                  </w:rPr>
                </w:rPrChange>
              </w:rPr>
            </w:pPr>
            <w:ins w:id="488" w:author="Moe Chehab" w:date="2019-10-09T13:15:00Z">
              <w:r w:rsidRPr="00455335">
                <w:rPr>
                  <w:rPrChange w:id="489" w:author="Moe Chehab" w:date="2019-10-09T14:33:00Z">
                    <w:rPr>
                      <w:color w:val="FFFFFF" w:themeColor="background1"/>
                    </w:rPr>
                  </w:rPrChange>
                </w:rPr>
                <w:t>“feedbackOnDowngrade</w:t>
              </w:r>
            </w:ins>
            <w:ins w:id="490" w:author="Moe Chehab" w:date="2019-10-09T13:17:00Z">
              <w:r w:rsidRPr="00455335">
                <w:rPr>
                  <w:rPrChange w:id="491" w:author="Moe Chehab" w:date="2019-10-09T14:33:00Z">
                    <w:rPr>
                      <w:color w:val="FFFFFF" w:themeColor="background1"/>
                    </w:rPr>
                  </w:rPrChange>
                </w:rPr>
                <w:t>Html</w:t>
              </w:r>
            </w:ins>
            <w:ins w:id="492" w:author="Moe Chehab" w:date="2019-10-09T13:15:00Z">
              <w:r w:rsidRPr="00455335">
                <w:rPr>
                  <w:rPrChange w:id="493" w:author="Moe Chehab" w:date="2019-10-09T14:33:00Z">
                    <w:rPr>
                      <w:color w:val="FFFFFF" w:themeColor="background1"/>
                    </w:rPr>
                  </w:rPrChange>
                </w:rPr>
                <w:t>”</w:t>
              </w:r>
            </w:ins>
          </w:p>
          <w:p w14:paraId="75858478" w14:textId="42E030BD" w:rsidR="001848A1" w:rsidRPr="00455335" w:rsidRDefault="001848A1" w:rsidP="001848A1">
            <w:pPr>
              <w:rPr>
                <w:ins w:id="494" w:author="Moe Chehab" w:date="2019-10-09T13:15:00Z"/>
                <w:b/>
                <w:rPrChange w:id="495" w:author="Moe Chehab" w:date="2019-10-09T14:33:00Z">
                  <w:rPr>
                    <w:ins w:id="496" w:author="Moe Chehab" w:date="2019-10-09T13:15:00Z"/>
                    <w:b/>
                    <w:color w:val="FFFFFF" w:themeColor="background1"/>
                  </w:rPr>
                </w:rPrChange>
              </w:rPr>
            </w:pPr>
          </w:p>
        </w:tc>
        <w:tc>
          <w:tcPr>
            <w:tcW w:w="6660" w:type="dxa"/>
            <w:gridSpan w:val="5"/>
            <w:tcBorders>
              <w:top w:val="single" w:sz="4" w:space="0" w:color="auto"/>
              <w:left w:val="single" w:sz="4" w:space="0" w:color="auto"/>
              <w:bottom w:val="single" w:sz="4" w:space="0" w:color="auto"/>
              <w:right w:val="single" w:sz="4" w:space="0" w:color="auto"/>
            </w:tcBorders>
            <w:shd w:val="clear" w:color="auto" w:fill="FFFFFF" w:themeFill="background1"/>
            <w:tcPrChange w:id="497" w:author="Moe Chehab" w:date="2019-10-09T14:36:00Z">
              <w:tcPr>
                <w:tcW w:w="5305"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tcPrChange>
          </w:tcPr>
          <w:p w14:paraId="1E37D918" w14:textId="6EFE658F" w:rsidR="001848A1" w:rsidRPr="00DF64AD" w:rsidRDefault="001848A1" w:rsidP="001848A1">
            <w:pPr>
              <w:rPr>
                <w:ins w:id="498" w:author="Moe Chehab" w:date="2019-10-09T13:15:00Z"/>
                <w:b/>
                <w:noProof/>
                <w:color w:val="70AD47" w:themeColor="accent6"/>
                <w:rPrChange w:id="499" w:author="Moe Chehab" w:date="2019-10-09T14:31:00Z">
                  <w:rPr>
                    <w:ins w:id="500" w:author="Moe Chehab" w:date="2019-10-09T13:15:00Z"/>
                    <w:noProof/>
                    <w:color w:val="70AD47" w:themeColor="accent6"/>
                  </w:rPr>
                </w:rPrChange>
              </w:rPr>
            </w:pPr>
            <w:ins w:id="501" w:author="Moe Chehab" w:date="2019-10-09T14:24:00Z">
              <w:r w:rsidRPr="00DF64AD">
                <w:rPr>
                  <w:b/>
                  <w:color w:val="70AD47" w:themeColor="accent6"/>
                  <w:rPrChange w:id="502" w:author="Moe Chehab" w:date="2019-10-09T14:31:00Z">
                    <w:rPr>
                      <w:color w:val="70AD47" w:themeColor="accent6"/>
                    </w:rPr>
                  </w:rPrChange>
                </w:rPr>
                <w:t xml:space="preserve">[Enter text, </w:t>
              </w:r>
            </w:ins>
            <w:ins w:id="503" w:author="Moe Chehab" w:date="2019-10-09T14:37:00Z">
              <w:r w:rsidR="009C244B">
                <w:rPr>
                  <w:b/>
                  <w:color w:val="70AD47" w:themeColor="accent6"/>
                </w:rPr>
                <w:t xml:space="preserve">html, </w:t>
              </w:r>
            </w:ins>
            <w:ins w:id="504" w:author="Moe Chehab" w:date="2019-10-09T14:24:00Z">
              <w:r w:rsidRPr="00DF64AD">
                <w:rPr>
                  <w:b/>
                  <w:color w:val="70AD47" w:themeColor="accent6"/>
                  <w:rPrChange w:id="505" w:author="Moe Chehab" w:date="2019-10-09T14:31:00Z">
                    <w:rPr>
                      <w:color w:val="70AD47" w:themeColor="accent6"/>
                    </w:rPr>
                  </w:rPrChange>
                </w:rPr>
                <w:t>media elements, or N/A]</w:t>
              </w:r>
            </w:ins>
          </w:p>
        </w:tc>
      </w:tr>
      <w:tr w:rsidR="001848A1" w:rsidRPr="00737995" w14:paraId="1031B14D" w14:textId="77777777" w:rsidTr="00FB1DEA">
        <w:trPr>
          <w:trHeight w:val="107"/>
          <w:ins w:id="506" w:author="Moe Chehab" w:date="2019-10-09T12:08:00Z"/>
          <w:trPrChange w:id="507" w:author="Moe Chehab" w:date="2019-10-09T13:29:00Z">
            <w:trPr>
              <w:gridAfter w:val="0"/>
              <w:trHeight w:val="107"/>
            </w:trPr>
          </w:trPrChange>
        </w:trPr>
        <w:tc>
          <w:tcPr>
            <w:tcW w:w="9355" w:type="dxa"/>
            <w:gridSpan w:val="7"/>
            <w:tcBorders>
              <w:top w:val="single" w:sz="4" w:space="0" w:color="auto"/>
              <w:left w:val="single" w:sz="4" w:space="0" w:color="auto"/>
              <w:right w:val="single" w:sz="4" w:space="0" w:color="auto"/>
            </w:tcBorders>
            <w:shd w:val="clear" w:color="auto" w:fill="595959" w:themeFill="text1" w:themeFillTint="A6"/>
            <w:tcPrChange w:id="508" w:author="Moe Chehab" w:date="2019-10-09T13:29:00Z">
              <w:tcPr>
                <w:tcW w:w="9350" w:type="dxa"/>
                <w:gridSpan w:val="14"/>
                <w:tcBorders>
                  <w:top w:val="single" w:sz="4" w:space="0" w:color="auto"/>
                  <w:left w:val="single" w:sz="4" w:space="0" w:color="auto"/>
                  <w:right w:val="single" w:sz="4" w:space="0" w:color="auto"/>
                </w:tcBorders>
                <w:shd w:val="clear" w:color="auto" w:fill="595959" w:themeFill="text1" w:themeFillTint="A6"/>
              </w:tcPr>
            </w:tcPrChange>
          </w:tcPr>
          <w:p w14:paraId="682C1DF1" w14:textId="77777777" w:rsidR="001848A1" w:rsidRDefault="001848A1">
            <w:pPr>
              <w:rPr>
                <w:ins w:id="509" w:author="Moe Chehab" w:date="2019-10-09T14:37:00Z"/>
                <w:b/>
                <w:color w:val="FFFFFF" w:themeColor="background1"/>
              </w:rPr>
            </w:pPr>
            <w:ins w:id="510" w:author="Moe Chehab" w:date="2019-10-09T12:08:00Z">
              <w:r w:rsidRPr="00544098">
                <w:rPr>
                  <w:b/>
                  <w:color w:val="FFFFFF" w:themeColor="background1"/>
                </w:rPr>
                <w:t>Question</w:t>
              </w:r>
            </w:ins>
            <w:ins w:id="511" w:author="Moe Chehab" w:date="2019-10-09T14:37:00Z">
              <w:r w:rsidR="004E0666">
                <w:rPr>
                  <w:b/>
                  <w:color w:val="FFFFFF" w:themeColor="background1"/>
                </w:rPr>
                <w:t xml:space="preserve"> </w:t>
              </w:r>
            </w:ins>
            <w:ins w:id="512" w:author="Moe Chehab" w:date="2019-10-09T12:08:00Z">
              <w:r w:rsidRPr="00544098">
                <w:rPr>
                  <w:b/>
                  <w:color w:val="FFFFFF" w:themeColor="background1"/>
                </w:rPr>
                <w:t>Options</w:t>
              </w:r>
            </w:ins>
          </w:p>
          <w:p w14:paraId="314DC956" w14:textId="4F0E06EA" w:rsidR="004E0666" w:rsidRPr="00737995" w:rsidRDefault="004E0666">
            <w:pPr>
              <w:rPr>
                <w:ins w:id="513" w:author="Moe Chehab" w:date="2019-10-09T12:08:00Z"/>
                <w:i/>
                <w:color w:val="FFFFFF" w:themeColor="background1"/>
              </w:rPr>
            </w:pPr>
          </w:p>
        </w:tc>
      </w:tr>
      <w:tr w:rsidR="00E72335" w:rsidRPr="00F77E69" w14:paraId="00D40BD5" w14:textId="77777777" w:rsidTr="0064238C">
        <w:tblPrEx>
          <w:tblPrExChange w:id="514" w:author="Moe Chehab" w:date="2019-10-09T14:36:00Z">
            <w:tblPrEx>
              <w:tblW w:w="9355" w:type="dxa"/>
            </w:tblPrEx>
          </w:tblPrExChange>
        </w:tblPrEx>
        <w:trPr>
          <w:trHeight w:val="1250"/>
          <w:ins w:id="515" w:author="Moe Chehab" w:date="2019-10-09T12:05:00Z"/>
          <w:trPrChange w:id="516" w:author="Moe Chehab" w:date="2019-10-09T14:36:00Z">
            <w:trPr>
              <w:trHeight w:val="1250"/>
            </w:trPr>
          </w:trPrChange>
        </w:trPr>
        <w:tc>
          <w:tcPr>
            <w:tcW w:w="2695" w:type="dxa"/>
            <w:gridSpan w:val="2"/>
            <w:tcPrChange w:id="517" w:author="Moe Chehab" w:date="2019-10-09T14:36:00Z">
              <w:tcPr>
                <w:tcW w:w="3595" w:type="dxa"/>
                <w:gridSpan w:val="5"/>
              </w:tcPr>
            </w:tcPrChange>
          </w:tcPr>
          <w:p w14:paraId="70D0A4C5" w14:textId="77777777" w:rsidR="00E72335" w:rsidRDefault="00E72335" w:rsidP="001848A1">
            <w:pPr>
              <w:spacing w:before="0"/>
              <w:rPr>
                <w:ins w:id="518" w:author="Moe Chehab" w:date="2019-10-09T12:05:00Z"/>
                <w:rFonts w:ascii="Calibri" w:eastAsia="Times New Roman" w:hAnsi="Calibri" w:cs="Times New Roman"/>
                <w:color w:val="000000"/>
                <w:szCs w:val="24"/>
              </w:rPr>
            </w:pPr>
            <w:ins w:id="519" w:author="Moe Chehab" w:date="2019-10-09T12:05:00Z">
              <w:r w:rsidRPr="00F77E69">
                <w:rPr>
                  <w:rFonts w:ascii="Calibri" w:eastAsia="Times New Roman" w:hAnsi="Calibri" w:cs="Times New Roman"/>
                  <w:color w:val="000000"/>
                  <w:szCs w:val="24"/>
                </w:rPr>
                <w:lastRenderedPageBreak/>
                <w:t xml:space="preserve">Can the learner repeat questions that were answered correctly? </w:t>
              </w:r>
            </w:ins>
          </w:p>
          <w:p w14:paraId="3FE3C779" w14:textId="77777777" w:rsidR="00E72335" w:rsidRDefault="00E72335" w:rsidP="001848A1">
            <w:pPr>
              <w:spacing w:before="0"/>
              <w:rPr>
                <w:ins w:id="520" w:author="Moe Chehab" w:date="2019-10-09T12:05:00Z"/>
                <w:rFonts w:ascii="Calibri" w:eastAsia="Times New Roman" w:hAnsi="Calibri" w:cs="Times New Roman"/>
                <w:i/>
                <w:iCs/>
                <w:color w:val="000000"/>
                <w:szCs w:val="24"/>
              </w:rPr>
            </w:pPr>
          </w:p>
          <w:p w14:paraId="4CAC2C6D" w14:textId="77777777" w:rsidR="00E72335" w:rsidRDefault="00E72335">
            <w:pPr>
              <w:spacing w:before="0"/>
              <w:rPr>
                <w:ins w:id="521" w:author="Moe Chehab" w:date="2019-10-09T14:38:00Z"/>
                <w:rFonts w:ascii="Calibri" w:eastAsia="Times New Roman" w:hAnsi="Calibri" w:cs="Times New Roman"/>
                <w:i/>
                <w:iCs/>
                <w:color w:val="000000"/>
                <w:szCs w:val="24"/>
              </w:rPr>
            </w:pPr>
            <w:ins w:id="522" w:author="Moe Chehab" w:date="2019-10-09T12:05:00Z">
              <w:r>
                <w:rPr>
                  <w:rFonts w:ascii="Calibri" w:eastAsia="Times New Roman" w:hAnsi="Calibri" w:cs="Times New Roman"/>
                  <w:i/>
                  <w:iCs/>
                  <w:color w:val="000000"/>
                  <w:szCs w:val="24"/>
                </w:rPr>
                <w:t>“</w:t>
              </w:r>
              <w:r w:rsidRPr="00F77E69">
                <w:rPr>
                  <w:rFonts w:ascii="Calibri" w:eastAsia="Times New Roman" w:hAnsi="Calibri" w:cs="Times New Roman"/>
                  <w:i/>
                  <w:iCs/>
                  <w:color w:val="000000"/>
                  <w:szCs w:val="24"/>
                </w:rPr>
                <w:t>r</w:t>
              </w:r>
              <w:r>
                <w:rPr>
                  <w:rFonts w:ascii="Calibri" w:eastAsia="Times New Roman" w:hAnsi="Calibri" w:cs="Times New Roman"/>
                  <w:i/>
                  <w:iCs/>
                  <w:color w:val="000000"/>
                  <w:szCs w:val="24"/>
                </w:rPr>
                <w:t>epeatCorrect”</w:t>
              </w:r>
            </w:ins>
          </w:p>
          <w:p w14:paraId="20683C62" w14:textId="6628F782" w:rsidR="006D0C88" w:rsidRPr="00F77E69" w:rsidRDefault="006D0C88">
            <w:pPr>
              <w:spacing w:before="0"/>
              <w:rPr>
                <w:ins w:id="523" w:author="Moe Chehab" w:date="2019-10-09T12:05:00Z"/>
                <w:rFonts w:ascii="Calibri" w:eastAsia="Times New Roman" w:hAnsi="Calibri" w:cs="Times New Roman"/>
                <w:color w:val="000000"/>
                <w:szCs w:val="24"/>
              </w:rPr>
            </w:pPr>
          </w:p>
        </w:tc>
        <w:tc>
          <w:tcPr>
            <w:tcW w:w="2430" w:type="dxa"/>
            <w:tcPrChange w:id="524" w:author="Moe Chehab" w:date="2019-10-09T14:36:00Z">
              <w:tcPr>
                <w:tcW w:w="1530" w:type="dxa"/>
                <w:gridSpan w:val="3"/>
              </w:tcPr>
            </w:tcPrChange>
          </w:tcPr>
          <w:p w14:paraId="59E143C2" w14:textId="77777777" w:rsidR="00E72335" w:rsidRPr="00F77E69" w:rsidRDefault="00E72335" w:rsidP="001848A1">
            <w:pPr>
              <w:spacing w:before="0"/>
              <w:rPr>
                <w:ins w:id="525" w:author="Moe Chehab" w:date="2019-10-09T12:05:00Z"/>
                <w:rFonts w:ascii="Calibri" w:eastAsia="Times New Roman" w:hAnsi="Calibri" w:cs="Times New Roman"/>
                <w:noProof/>
                <w:color w:val="70AD47" w:themeColor="accent6"/>
                <w:szCs w:val="24"/>
              </w:rPr>
            </w:pPr>
            <w:ins w:id="526" w:author="Moe Chehab" w:date="2019-10-09T12:05:00Z">
              <w:r w:rsidRPr="00F77E69">
                <w:rPr>
                  <w:rFonts w:ascii="Calibri" w:eastAsia="Times New Roman" w:hAnsi="Calibri" w:cs="Times New Roman"/>
                  <w:noProof/>
                  <w:color w:val="000000"/>
                  <w:szCs w:val="24"/>
                </w:rPr>
                <w:t xml:space="preserve">Yes or </w:t>
              </w:r>
              <w:r w:rsidRPr="007C4FFF">
                <w:rPr>
                  <w:rFonts w:ascii="Calibri" w:eastAsia="Times New Roman" w:hAnsi="Calibri" w:cs="Times New Roman"/>
                  <w:b/>
                  <w:noProof/>
                  <w:color w:val="70AD47"/>
                  <w:szCs w:val="24"/>
                  <w:rPrChange w:id="527" w:author="Moe Chehab" w:date="2019-10-09T14:31:00Z">
                    <w:rPr>
                      <w:rFonts w:ascii="Calibri" w:eastAsia="Times New Roman" w:hAnsi="Calibri" w:cs="Times New Roman"/>
                      <w:noProof/>
                      <w:color w:val="70AD47"/>
                      <w:szCs w:val="24"/>
                    </w:rPr>
                  </w:rPrChange>
                </w:rPr>
                <w:t>No</w:t>
              </w:r>
            </w:ins>
          </w:p>
        </w:tc>
        <w:tc>
          <w:tcPr>
            <w:tcW w:w="3060" w:type="dxa"/>
            <w:gridSpan w:val="2"/>
            <w:tcPrChange w:id="528" w:author="Moe Chehab" w:date="2019-10-09T14:36:00Z">
              <w:tcPr>
                <w:tcW w:w="3060" w:type="dxa"/>
                <w:gridSpan w:val="4"/>
              </w:tcPr>
            </w:tcPrChange>
          </w:tcPr>
          <w:p w14:paraId="31F1403F" w14:textId="77777777" w:rsidR="00E72335" w:rsidRDefault="00E72335" w:rsidP="001848A1">
            <w:pPr>
              <w:spacing w:before="0"/>
              <w:rPr>
                <w:ins w:id="529" w:author="Moe Chehab" w:date="2019-10-09T12:05:00Z"/>
                <w:rFonts w:ascii="Calibri" w:eastAsia="Times New Roman" w:hAnsi="Calibri" w:cs="Times New Roman"/>
                <w:i/>
                <w:iCs/>
                <w:color w:val="000000"/>
                <w:szCs w:val="24"/>
              </w:rPr>
            </w:pPr>
            <w:ins w:id="530" w:author="Moe Chehab" w:date="2019-10-09T12:05:00Z">
              <w:r w:rsidRPr="00F77E69">
                <w:rPr>
                  <w:rFonts w:ascii="Calibri" w:eastAsia="Times New Roman" w:hAnsi="Calibri" w:cs="Times New Roman"/>
                  <w:color w:val="000000"/>
                  <w:szCs w:val="24"/>
                </w:rPr>
                <w:t xml:space="preserve">Should </w:t>
              </w:r>
              <w:r w:rsidRPr="00F77E69">
                <w:rPr>
                  <w:rFonts w:ascii="Calibri" w:eastAsia="Times New Roman" w:hAnsi="Calibri" w:cs="Times New Roman"/>
                  <w:b/>
                  <w:bCs/>
                  <w:color w:val="000000"/>
                  <w:szCs w:val="24"/>
                </w:rPr>
                <w:t>questions</w:t>
              </w:r>
              <w:r w:rsidRPr="00F77E69">
                <w:rPr>
                  <w:rFonts w:ascii="Calibri" w:eastAsia="Times New Roman" w:hAnsi="Calibri" w:cs="Times New Roman"/>
                  <w:color w:val="000000"/>
                  <w:szCs w:val="24"/>
                </w:rPr>
                <w:t xml:space="preserve"> appear in random </w:t>
              </w:r>
              <w:r>
                <w:rPr>
                  <w:rFonts w:ascii="Calibri" w:eastAsia="Times New Roman" w:hAnsi="Calibri" w:cs="Times New Roman"/>
                  <w:color w:val="000000"/>
                  <w:szCs w:val="24"/>
                </w:rPr>
                <w:t>order within the question pool?</w:t>
              </w:r>
            </w:ins>
          </w:p>
          <w:p w14:paraId="6E9A1EF2" w14:textId="29A22300" w:rsidR="00E72335" w:rsidRDefault="00E72335" w:rsidP="001848A1">
            <w:pPr>
              <w:spacing w:before="0"/>
              <w:rPr>
                <w:ins w:id="531" w:author="Moe Chehab" w:date="2019-10-09T13:18:00Z"/>
                <w:rFonts w:ascii="Calibri" w:eastAsia="Times New Roman" w:hAnsi="Calibri" w:cs="Times New Roman"/>
                <w:i/>
                <w:iCs/>
                <w:color w:val="000000"/>
                <w:szCs w:val="24"/>
              </w:rPr>
            </w:pPr>
          </w:p>
          <w:p w14:paraId="210C88A4" w14:textId="77777777" w:rsidR="00E72335" w:rsidRDefault="00E72335" w:rsidP="001848A1">
            <w:pPr>
              <w:spacing w:before="0"/>
              <w:rPr>
                <w:ins w:id="532" w:author="Moe Chehab" w:date="2019-10-09T14:38:00Z"/>
                <w:rFonts w:ascii="Calibri" w:eastAsia="Times New Roman" w:hAnsi="Calibri" w:cs="Times New Roman"/>
                <w:i/>
                <w:iCs/>
                <w:color w:val="000000"/>
                <w:szCs w:val="24"/>
              </w:rPr>
            </w:pPr>
            <w:ins w:id="533" w:author="Moe Chehab" w:date="2019-10-09T12:05:00Z">
              <w:r>
                <w:rPr>
                  <w:rFonts w:ascii="Calibri" w:eastAsia="Times New Roman" w:hAnsi="Calibri" w:cs="Times New Roman"/>
                  <w:i/>
                  <w:iCs/>
                  <w:color w:val="000000"/>
                  <w:szCs w:val="24"/>
                </w:rPr>
                <w:t>“randomizeQuestionOrder”</w:t>
              </w:r>
            </w:ins>
          </w:p>
          <w:p w14:paraId="0D04FBDF" w14:textId="354B33BC" w:rsidR="006D0C88" w:rsidRPr="00F77E69" w:rsidRDefault="006D0C88" w:rsidP="001848A1">
            <w:pPr>
              <w:spacing w:before="0"/>
              <w:rPr>
                <w:ins w:id="534" w:author="Moe Chehab" w:date="2019-10-09T12:05:00Z"/>
                <w:rFonts w:ascii="Calibri" w:eastAsia="Times New Roman" w:hAnsi="Calibri" w:cs="Times New Roman"/>
                <w:color w:val="000000"/>
                <w:szCs w:val="24"/>
              </w:rPr>
            </w:pPr>
          </w:p>
        </w:tc>
        <w:tc>
          <w:tcPr>
            <w:tcW w:w="1170" w:type="dxa"/>
            <w:gridSpan w:val="2"/>
            <w:tcPrChange w:id="535" w:author="Moe Chehab" w:date="2019-10-09T14:36:00Z">
              <w:tcPr>
                <w:tcW w:w="1170" w:type="dxa"/>
                <w:gridSpan w:val="3"/>
              </w:tcPr>
            </w:tcPrChange>
          </w:tcPr>
          <w:p w14:paraId="133F5CB3" w14:textId="77777777" w:rsidR="00E72335" w:rsidRPr="00F77E69" w:rsidRDefault="00E72335" w:rsidP="001848A1">
            <w:pPr>
              <w:spacing w:before="0"/>
              <w:rPr>
                <w:ins w:id="536" w:author="Moe Chehab" w:date="2019-10-09T12:05:00Z"/>
                <w:rFonts w:ascii="Calibri" w:eastAsia="Times New Roman" w:hAnsi="Calibri" w:cs="Times New Roman"/>
                <w:noProof/>
                <w:color w:val="000000"/>
                <w:szCs w:val="24"/>
              </w:rPr>
            </w:pPr>
            <w:ins w:id="537" w:author="Moe Chehab" w:date="2019-10-09T12:05:00Z">
              <w:r w:rsidRPr="007C4FFF">
                <w:rPr>
                  <w:rFonts w:ascii="Calibri" w:eastAsia="Times New Roman" w:hAnsi="Calibri" w:cs="Times New Roman"/>
                  <w:b/>
                  <w:noProof/>
                  <w:color w:val="70AD47" w:themeColor="accent6"/>
                  <w:szCs w:val="24"/>
                  <w:rPrChange w:id="538" w:author="Moe Chehab" w:date="2019-10-09T14:31:00Z">
                    <w:rPr>
                      <w:rFonts w:ascii="Calibri" w:eastAsia="Times New Roman" w:hAnsi="Calibri" w:cs="Times New Roman"/>
                      <w:noProof/>
                      <w:color w:val="70AD47" w:themeColor="accent6"/>
                      <w:szCs w:val="24"/>
                    </w:rPr>
                  </w:rPrChange>
                </w:rPr>
                <w:t>Yes</w:t>
              </w:r>
              <w:r w:rsidRPr="00F77E69">
                <w:rPr>
                  <w:rFonts w:ascii="Calibri" w:eastAsia="Times New Roman" w:hAnsi="Calibri" w:cs="Times New Roman"/>
                  <w:noProof/>
                  <w:color w:val="000000"/>
                  <w:szCs w:val="24"/>
                </w:rPr>
                <w:t xml:space="preserve"> or No</w:t>
              </w:r>
            </w:ins>
          </w:p>
        </w:tc>
      </w:tr>
      <w:tr w:rsidR="00E72335" w:rsidRPr="00F77E69" w14:paraId="1A15B228" w14:textId="77777777" w:rsidTr="0064238C">
        <w:tblPrEx>
          <w:tblPrExChange w:id="539" w:author="Moe Chehab" w:date="2019-10-09T14:36:00Z">
            <w:tblPrEx>
              <w:tblW w:w="9355" w:type="dxa"/>
            </w:tblPrEx>
          </w:tblPrExChange>
        </w:tblPrEx>
        <w:trPr>
          <w:trHeight w:val="1322"/>
          <w:ins w:id="540" w:author="Moe Chehab" w:date="2019-10-09T12:05:00Z"/>
          <w:trPrChange w:id="541" w:author="Moe Chehab" w:date="2019-10-09T14:36:00Z">
            <w:trPr>
              <w:trHeight w:val="1943"/>
            </w:trPr>
          </w:trPrChange>
        </w:trPr>
        <w:tc>
          <w:tcPr>
            <w:tcW w:w="2695" w:type="dxa"/>
            <w:gridSpan w:val="2"/>
            <w:tcPrChange w:id="542" w:author="Moe Chehab" w:date="2019-10-09T14:36:00Z">
              <w:tcPr>
                <w:tcW w:w="3595" w:type="dxa"/>
                <w:gridSpan w:val="5"/>
              </w:tcPr>
            </w:tcPrChange>
          </w:tcPr>
          <w:p w14:paraId="5C56334A" w14:textId="77777777" w:rsidR="00E72335" w:rsidRDefault="00E72335" w:rsidP="00E72335">
            <w:pPr>
              <w:spacing w:before="0"/>
              <w:rPr>
                <w:ins w:id="543" w:author="Moe Chehab" w:date="2019-10-09T14:35:00Z"/>
                <w:rFonts w:ascii="Calibri" w:eastAsia="Times New Roman" w:hAnsi="Calibri" w:cs="Times New Roman"/>
                <w:color w:val="000000"/>
                <w:szCs w:val="24"/>
              </w:rPr>
            </w:pPr>
            <w:ins w:id="544" w:author="Moe Chehab" w:date="2019-10-09T14:35:00Z">
              <w:r w:rsidRPr="00F77E69">
                <w:rPr>
                  <w:rFonts w:ascii="Calibri" w:eastAsia="Times New Roman" w:hAnsi="Calibri" w:cs="Times New Roman"/>
                  <w:color w:val="000000"/>
                  <w:szCs w:val="24"/>
                </w:rPr>
                <w:t xml:space="preserve">Can the learner repeat questions that were answered incorrectly? </w:t>
              </w:r>
            </w:ins>
          </w:p>
          <w:p w14:paraId="71FA8894" w14:textId="77777777" w:rsidR="00E72335" w:rsidRDefault="00E72335" w:rsidP="00E72335">
            <w:pPr>
              <w:spacing w:before="0"/>
              <w:rPr>
                <w:ins w:id="545" w:author="Moe Chehab" w:date="2019-10-09T14:35:00Z"/>
                <w:rFonts w:ascii="Calibri" w:eastAsia="Times New Roman" w:hAnsi="Calibri" w:cs="Times New Roman"/>
                <w:i/>
                <w:iCs/>
                <w:color w:val="000000"/>
                <w:szCs w:val="24"/>
              </w:rPr>
            </w:pPr>
          </w:p>
          <w:p w14:paraId="6D92D6E6" w14:textId="77777777" w:rsidR="00E72335" w:rsidRDefault="00E72335" w:rsidP="00E72335">
            <w:pPr>
              <w:spacing w:before="0"/>
              <w:rPr>
                <w:ins w:id="546" w:author="Moe Chehab" w:date="2019-10-09T14:38:00Z"/>
                <w:rFonts w:ascii="Calibri" w:eastAsia="Times New Roman" w:hAnsi="Calibri" w:cs="Times New Roman"/>
                <w:i/>
                <w:iCs/>
                <w:color w:val="000000"/>
                <w:szCs w:val="24"/>
              </w:rPr>
            </w:pPr>
            <w:ins w:id="547" w:author="Moe Chehab" w:date="2019-10-09T14:35:00Z">
              <w:r>
                <w:rPr>
                  <w:rFonts w:ascii="Calibri" w:eastAsia="Times New Roman" w:hAnsi="Calibri" w:cs="Times New Roman"/>
                  <w:i/>
                  <w:iCs/>
                  <w:color w:val="000000"/>
                  <w:szCs w:val="24"/>
                </w:rPr>
                <w:t>“repeatIncorrect”</w:t>
              </w:r>
            </w:ins>
          </w:p>
          <w:p w14:paraId="7EA357F2" w14:textId="04312CDD" w:rsidR="006D0C88" w:rsidRPr="00F77E69" w:rsidRDefault="006D0C88" w:rsidP="00E72335">
            <w:pPr>
              <w:spacing w:before="0"/>
              <w:rPr>
                <w:ins w:id="548" w:author="Moe Chehab" w:date="2019-10-09T12:05:00Z"/>
                <w:rFonts w:ascii="Calibri" w:eastAsia="Times New Roman" w:hAnsi="Calibri" w:cs="Times New Roman"/>
                <w:color w:val="000000"/>
                <w:szCs w:val="24"/>
              </w:rPr>
            </w:pPr>
          </w:p>
        </w:tc>
        <w:tc>
          <w:tcPr>
            <w:tcW w:w="2430" w:type="dxa"/>
            <w:tcPrChange w:id="549" w:author="Moe Chehab" w:date="2019-10-09T14:36:00Z">
              <w:tcPr>
                <w:tcW w:w="1530" w:type="dxa"/>
                <w:gridSpan w:val="3"/>
              </w:tcPr>
            </w:tcPrChange>
          </w:tcPr>
          <w:p w14:paraId="5B71E915" w14:textId="5FEC30A4" w:rsidR="00E72335" w:rsidRPr="00F77E69" w:rsidRDefault="00E72335" w:rsidP="001848A1">
            <w:pPr>
              <w:spacing w:before="0"/>
              <w:rPr>
                <w:ins w:id="550" w:author="Moe Chehab" w:date="2019-10-09T12:05:00Z"/>
                <w:rFonts w:ascii="Calibri" w:eastAsia="Times New Roman" w:hAnsi="Calibri" w:cs="Times New Roman"/>
                <w:noProof/>
                <w:color w:val="70AD47" w:themeColor="accent6"/>
                <w:szCs w:val="24"/>
              </w:rPr>
            </w:pPr>
            <w:ins w:id="551" w:author="Moe Chehab" w:date="2019-10-09T12:05:00Z">
              <w:r w:rsidRPr="00064C2A">
                <w:rPr>
                  <w:rFonts w:ascii="Calibri" w:eastAsia="Times New Roman" w:hAnsi="Calibri" w:cs="Times New Roman"/>
                  <w:b/>
                  <w:bCs/>
                  <w:noProof/>
                  <w:color w:val="70AD47" w:themeColor="accent6"/>
                  <w:szCs w:val="24"/>
                </w:rPr>
                <w:t>Y</w:t>
              </w:r>
            </w:ins>
            <w:ins w:id="552" w:author="Moe Chehab" w:date="2019-10-09T14:35:00Z">
              <w:r w:rsidR="0013218C">
                <w:rPr>
                  <w:rFonts w:ascii="Calibri" w:eastAsia="Times New Roman" w:hAnsi="Calibri" w:cs="Times New Roman"/>
                  <w:b/>
                  <w:bCs/>
                  <w:noProof/>
                  <w:color w:val="70AD47" w:themeColor="accent6"/>
                  <w:szCs w:val="24"/>
                </w:rPr>
                <w:t>e</w:t>
              </w:r>
            </w:ins>
            <w:ins w:id="553" w:author="Moe Chehab" w:date="2019-10-09T12:05:00Z">
              <w:r w:rsidRPr="00064C2A">
                <w:rPr>
                  <w:rFonts w:ascii="Calibri" w:eastAsia="Times New Roman" w:hAnsi="Calibri" w:cs="Times New Roman"/>
                  <w:b/>
                  <w:bCs/>
                  <w:noProof/>
                  <w:color w:val="70AD47" w:themeColor="accent6"/>
                  <w:szCs w:val="24"/>
                </w:rPr>
                <w:t>s</w:t>
              </w:r>
              <w:r w:rsidRPr="00F77E69">
                <w:rPr>
                  <w:rFonts w:ascii="Calibri" w:eastAsia="Times New Roman" w:hAnsi="Calibri" w:cs="Times New Roman"/>
                  <w:b/>
                  <w:bCs/>
                  <w:noProof/>
                  <w:color w:val="70AD47" w:themeColor="accent6"/>
                  <w:szCs w:val="24"/>
                </w:rPr>
                <w:t xml:space="preserve"> </w:t>
              </w:r>
              <w:r w:rsidRPr="00F77E69">
                <w:rPr>
                  <w:rFonts w:ascii="Calibri" w:eastAsia="Times New Roman" w:hAnsi="Calibri" w:cs="Times New Roman"/>
                  <w:noProof/>
                  <w:color w:val="000000"/>
                  <w:szCs w:val="24"/>
                </w:rPr>
                <w:t>or No</w:t>
              </w:r>
            </w:ins>
          </w:p>
        </w:tc>
        <w:tc>
          <w:tcPr>
            <w:tcW w:w="3060" w:type="dxa"/>
            <w:gridSpan w:val="2"/>
            <w:shd w:val="clear" w:color="auto" w:fill="000000" w:themeFill="text1"/>
            <w:tcPrChange w:id="554" w:author="Moe Chehab" w:date="2019-10-09T14:36:00Z">
              <w:tcPr>
                <w:tcW w:w="3060" w:type="dxa"/>
                <w:gridSpan w:val="4"/>
                <w:shd w:val="clear" w:color="auto" w:fill="000000" w:themeFill="text1"/>
              </w:tcPr>
            </w:tcPrChange>
          </w:tcPr>
          <w:p w14:paraId="3C07A25F" w14:textId="77777777" w:rsidR="00E72335" w:rsidRPr="00F77E69" w:rsidRDefault="00E72335" w:rsidP="001848A1">
            <w:pPr>
              <w:spacing w:before="0"/>
              <w:rPr>
                <w:ins w:id="555" w:author="Moe Chehab" w:date="2019-10-09T12:05:00Z"/>
                <w:rFonts w:ascii="Calibri" w:eastAsia="Times New Roman" w:hAnsi="Calibri" w:cs="Times New Roman"/>
                <w:color w:val="000000"/>
                <w:szCs w:val="24"/>
              </w:rPr>
            </w:pPr>
          </w:p>
        </w:tc>
        <w:tc>
          <w:tcPr>
            <w:tcW w:w="1170" w:type="dxa"/>
            <w:gridSpan w:val="2"/>
            <w:shd w:val="clear" w:color="auto" w:fill="000000" w:themeFill="text1"/>
            <w:tcPrChange w:id="556" w:author="Moe Chehab" w:date="2019-10-09T14:36:00Z">
              <w:tcPr>
                <w:tcW w:w="1170" w:type="dxa"/>
                <w:gridSpan w:val="3"/>
                <w:shd w:val="clear" w:color="auto" w:fill="000000" w:themeFill="text1"/>
              </w:tcPr>
            </w:tcPrChange>
          </w:tcPr>
          <w:p w14:paraId="0BECE4E4" w14:textId="77777777" w:rsidR="00E72335" w:rsidRPr="00F77E69" w:rsidRDefault="00E72335" w:rsidP="001848A1">
            <w:pPr>
              <w:spacing w:before="0"/>
              <w:rPr>
                <w:ins w:id="557" w:author="Moe Chehab" w:date="2019-10-09T12:05:00Z"/>
                <w:rFonts w:ascii="Calibri" w:eastAsia="Times New Roman" w:hAnsi="Calibri" w:cs="Times New Roman"/>
                <w:noProof/>
                <w:color w:val="000000"/>
                <w:szCs w:val="24"/>
              </w:rPr>
            </w:pPr>
          </w:p>
        </w:tc>
      </w:tr>
      <w:tr w:rsidR="001848A1" w:rsidRPr="00F77E69" w14:paraId="5094F629" w14:textId="77777777" w:rsidTr="00FB1DEA">
        <w:trPr>
          <w:trHeight w:val="350"/>
          <w:ins w:id="558" w:author="Moe Chehab" w:date="2019-10-09T13:19:00Z"/>
          <w:trPrChange w:id="559" w:author="Moe Chehab" w:date="2019-10-09T13:29:00Z">
            <w:trPr>
              <w:gridAfter w:val="0"/>
              <w:trHeight w:val="1250"/>
            </w:trPr>
          </w:trPrChange>
        </w:trPr>
        <w:tc>
          <w:tcPr>
            <w:tcW w:w="9355" w:type="dxa"/>
            <w:gridSpan w:val="7"/>
            <w:shd w:val="clear" w:color="auto" w:fill="595959" w:themeFill="text1" w:themeFillTint="A6"/>
            <w:tcPrChange w:id="560" w:author="Moe Chehab" w:date="2019-10-09T13:29:00Z">
              <w:tcPr>
                <w:tcW w:w="9350" w:type="dxa"/>
                <w:gridSpan w:val="14"/>
              </w:tcPr>
            </w:tcPrChange>
          </w:tcPr>
          <w:p w14:paraId="1BBA4463" w14:textId="26265C60" w:rsidR="001848A1" w:rsidRDefault="001848A1">
            <w:pPr>
              <w:spacing w:before="0"/>
              <w:rPr>
                <w:ins w:id="561" w:author="Moe Chehab" w:date="2019-10-09T13:56:00Z"/>
                <w:b/>
                <w:color w:val="FFFFFF" w:themeColor="background1"/>
              </w:rPr>
            </w:pPr>
            <w:ins w:id="562" w:author="Moe Chehab" w:date="2019-10-09T13:19:00Z">
              <w:r w:rsidRPr="00544098">
                <w:rPr>
                  <w:b/>
                  <w:color w:val="FFFFFF" w:themeColor="background1"/>
                </w:rPr>
                <w:t>Question</w:t>
              </w:r>
              <w:r>
                <w:rPr>
                  <w:b/>
                  <w:color w:val="FFFFFF" w:themeColor="background1"/>
                </w:rPr>
                <w:t>s</w:t>
              </w:r>
            </w:ins>
            <w:ins w:id="563" w:author="Moe Chehab" w:date="2019-10-09T14:37:00Z">
              <w:r w:rsidR="00AF565B">
                <w:rPr>
                  <w:b/>
                  <w:color w:val="FFFFFF" w:themeColor="background1"/>
                </w:rPr>
                <w:t>, Hints, and Feedback</w:t>
              </w:r>
            </w:ins>
            <w:ins w:id="564" w:author="Moe Chehab" w:date="2019-10-09T13:24:00Z">
              <w:r>
                <w:rPr>
                  <w:b/>
                  <w:color w:val="FFFFFF" w:themeColor="background1"/>
                </w:rPr>
                <w:t xml:space="preserve"> </w:t>
              </w:r>
            </w:ins>
            <w:ins w:id="565" w:author="Moe Chehab" w:date="2019-10-09T13:19:00Z">
              <w:r w:rsidRPr="00544098">
                <w:rPr>
                  <w:b/>
                  <w:color w:val="FFFFFF" w:themeColor="background1"/>
                </w:rPr>
                <w:t>(</w:t>
              </w:r>
              <w:commentRangeStart w:id="566"/>
              <w:commentRangeStart w:id="567"/>
              <w:r w:rsidRPr="00544098">
                <w:rPr>
                  <w:b/>
                  <w:color w:val="FFFFFF" w:themeColor="background1"/>
                </w:rPr>
                <w:t>See</w:t>
              </w:r>
              <w:commentRangeEnd w:id="566"/>
              <w:r>
                <w:rPr>
                  <w:rStyle w:val="CommentReference"/>
                  <w:color w:val="000000" w:themeColor="text1"/>
                  <w:kern w:val="28"/>
                </w:rPr>
                <w:commentReference w:id="566"/>
              </w:r>
              <w:commentRangeEnd w:id="567"/>
              <w:r>
                <w:rPr>
                  <w:rStyle w:val="CommentReference"/>
                  <w:color w:val="000000" w:themeColor="text1"/>
                  <w:kern w:val="28"/>
                </w:rPr>
                <w:commentReference w:id="567"/>
              </w:r>
              <w:r w:rsidRPr="00544098">
                <w:rPr>
                  <w:b/>
                  <w:color w:val="FFFFFF" w:themeColor="background1"/>
                </w:rPr>
                <w:t xml:space="preserve"> Quizzes – Basic Question Formatting – for instructions)</w:t>
              </w:r>
            </w:ins>
          </w:p>
          <w:p w14:paraId="28BC66F6" w14:textId="77777777" w:rsidR="001848A1" w:rsidRDefault="001848A1">
            <w:pPr>
              <w:spacing w:before="0"/>
              <w:rPr>
                <w:ins w:id="568" w:author="Moe Chehab" w:date="2019-10-09T14:24:00Z"/>
                <w:color w:val="FFFFFF" w:themeColor="background1"/>
              </w:rPr>
            </w:pPr>
            <w:ins w:id="569" w:author="Moe Chehab" w:date="2019-10-09T13:56:00Z">
              <w:r>
                <w:rPr>
                  <w:color w:val="FFFFFF" w:themeColor="background1"/>
                </w:rPr>
                <w:t>Each question can have</w:t>
              </w:r>
            </w:ins>
            <w:ins w:id="570" w:author="Moe Chehab" w:date="2019-10-09T14:22:00Z">
              <w:r>
                <w:rPr>
                  <w:color w:val="FFFFFF" w:themeColor="background1"/>
                </w:rPr>
                <w:t xml:space="preserve"> a</w:t>
              </w:r>
            </w:ins>
            <w:ins w:id="571" w:author="Moe Chehab" w:date="2019-10-09T13:56:00Z">
              <w:r w:rsidRPr="00DE69A0">
                <w:rPr>
                  <w:color w:val="FFFFFF" w:themeColor="background1"/>
                  <w:rPrChange w:id="572" w:author="Moe Chehab" w:date="2019-10-09T13:57:00Z">
                    <w:rPr>
                      <w:b/>
                      <w:color w:val="FFFFFF" w:themeColor="background1"/>
                    </w:rPr>
                  </w:rPrChange>
                </w:rPr>
                <w:t xml:space="preserve">n optional Hint, which can be any </w:t>
              </w:r>
            </w:ins>
            <w:ins w:id="573" w:author="Moe Chehab" w:date="2019-10-09T13:58:00Z">
              <w:r>
                <w:rPr>
                  <w:color w:val="FFFFFF" w:themeColor="background1"/>
                </w:rPr>
                <w:t xml:space="preserve">text or </w:t>
              </w:r>
            </w:ins>
            <w:ins w:id="574" w:author="Moe Chehab" w:date="2019-10-09T13:56:00Z">
              <w:r w:rsidRPr="00DE69A0">
                <w:rPr>
                  <w:color w:val="FFFFFF" w:themeColor="background1"/>
                  <w:rPrChange w:id="575" w:author="Moe Chehab" w:date="2019-10-09T13:57:00Z">
                    <w:rPr>
                      <w:b/>
                      <w:color w:val="FFFFFF" w:themeColor="background1"/>
                    </w:rPr>
                  </w:rPrChange>
                </w:rPr>
                <w:t>HTML.</w:t>
              </w:r>
            </w:ins>
          </w:p>
          <w:p w14:paraId="43E202DF" w14:textId="588CB303" w:rsidR="001848A1" w:rsidRPr="00341EF6" w:rsidRDefault="001848A1">
            <w:pPr>
              <w:spacing w:before="0"/>
              <w:rPr>
                <w:ins w:id="576" w:author="Moe Chehab" w:date="2019-10-09T13:19:00Z"/>
                <w:color w:val="FFFFFF" w:themeColor="background1"/>
                <w:rPrChange w:id="577" w:author="Moe Chehab" w:date="2019-10-09T13:56:00Z">
                  <w:rPr>
                    <w:ins w:id="578" w:author="Moe Chehab" w:date="2019-10-09T13:19:00Z"/>
                    <w:rFonts w:ascii="Calibri" w:eastAsia="Times New Roman" w:hAnsi="Calibri" w:cs="Times New Roman"/>
                    <w:noProof/>
                    <w:color w:val="000000"/>
                    <w:szCs w:val="24"/>
                  </w:rPr>
                </w:rPrChange>
              </w:rPr>
            </w:pPr>
            <w:ins w:id="579" w:author="Moe Chehab" w:date="2019-10-09T14:21:00Z">
              <w:r>
                <w:rPr>
                  <w:color w:val="FFFFFF" w:themeColor="background1"/>
                </w:rPr>
                <w:t>(Copy rows to add more questions)</w:t>
              </w:r>
            </w:ins>
          </w:p>
        </w:tc>
      </w:tr>
      <w:tr w:rsidR="00576570" w:rsidRPr="00F77E69" w14:paraId="4BDC2370" w14:textId="77777777" w:rsidTr="008F37B2">
        <w:tblPrEx>
          <w:tblPrExChange w:id="580" w:author="Moe Chehab" w:date="2019-10-09T14:27:00Z">
            <w:tblPrEx>
              <w:tblW w:w="9355" w:type="dxa"/>
            </w:tblPrEx>
          </w:tblPrExChange>
        </w:tblPrEx>
        <w:trPr>
          <w:trHeight w:val="350"/>
          <w:ins w:id="581" w:author="Moe Chehab" w:date="2019-10-09T14:27:00Z"/>
          <w:trPrChange w:id="582" w:author="Moe Chehab" w:date="2019-10-09T14:27:00Z">
            <w:trPr>
              <w:trHeight w:val="350"/>
            </w:trPr>
          </w:trPrChange>
        </w:trPr>
        <w:tc>
          <w:tcPr>
            <w:tcW w:w="9355" w:type="dxa"/>
            <w:gridSpan w:val="7"/>
            <w:shd w:val="clear" w:color="auto" w:fill="FFFFFF" w:themeFill="background1"/>
            <w:tcPrChange w:id="583" w:author="Moe Chehab" w:date="2019-10-09T14:27:00Z">
              <w:tcPr>
                <w:tcW w:w="9355" w:type="dxa"/>
                <w:gridSpan w:val="15"/>
                <w:shd w:val="clear" w:color="auto" w:fill="595959" w:themeFill="text1" w:themeFillTint="A6"/>
              </w:tcPr>
            </w:tcPrChange>
          </w:tcPr>
          <w:p w14:paraId="52273975" w14:textId="53050018" w:rsidR="00576570" w:rsidRPr="00604B49" w:rsidRDefault="00576570" w:rsidP="00576570">
            <w:pPr>
              <w:spacing w:before="0"/>
              <w:rPr>
                <w:ins w:id="584" w:author="Moe Chehab" w:date="2019-10-09T14:35:00Z"/>
                <w:b/>
                <w:color w:val="70AD47" w:themeColor="accent6"/>
              </w:rPr>
            </w:pPr>
            <w:ins w:id="585" w:author="Moe Chehab" w:date="2019-10-09T14:35:00Z">
              <w:r w:rsidRPr="00737995">
                <w:rPr>
                  <w:b/>
                  <w:color w:val="70AD47" w:themeColor="accent6"/>
                </w:rPr>
                <w:t>[Enter text</w:t>
              </w:r>
              <w:r w:rsidR="002F590F">
                <w:rPr>
                  <w:b/>
                  <w:color w:val="70AD47" w:themeColor="accent6"/>
                </w:rPr>
                <w:t xml:space="preserve"> for question, answers</w:t>
              </w:r>
              <w:r w:rsidRPr="00737995">
                <w:rPr>
                  <w:b/>
                  <w:color w:val="70AD47" w:themeColor="accent6"/>
                </w:rPr>
                <w:t>, media elements</w:t>
              </w:r>
              <w:r w:rsidR="002F590F">
                <w:rPr>
                  <w:b/>
                  <w:color w:val="70AD47" w:themeColor="accent6"/>
                </w:rPr>
                <w:t xml:space="preserve">, as </w:t>
              </w:r>
              <w:r w:rsidR="002F590F" w:rsidRPr="00604B49">
                <w:rPr>
                  <w:b/>
                  <w:color w:val="70AD47" w:themeColor="accent6"/>
                </w:rPr>
                <w:t xml:space="preserve">per </w:t>
              </w:r>
              <w:r w:rsidR="002F590F" w:rsidRPr="00604B49">
                <w:rPr>
                  <w:b/>
                  <w:color w:val="70AD47" w:themeColor="accent6"/>
                  <w:rPrChange w:id="586" w:author="Moe Chehab" w:date="2019-10-09T14:35:00Z">
                    <w:rPr>
                      <w:b/>
                      <w:color w:val="FFFFFF" w:themeColor="background1"/>
                    </w:rPr>
                  </w:rPrChange>
                </w:rPr>
                <w:t>Basic Question Formatting</w:t>
              </w:r>
              <w:r w:rsidRPr="00604B49">
                <w:rPr>
                  <w:b/>
                  <w:color w:val="70AD47" w:themeColor="accent6"/>
                </w:rPr>
                <w:t>]</w:t>
              </w:r>
            </w:ins>
          </w:p>
          <w:p w14:paraId="7387E889" w14:textId="77777777" w:rsidR="00576570" w:rsidRDefault="00576570" w:rsidP="00576570">
            <w:pPr>
              <w:spacing w:before="0"/>
              <w:rPr>
                <w:ins w:id="587" w:author="Moe Chehab" w:date="2019-10-09T14:35:00Z"/>
                <w:b/>
                <w:color w:val="70AD47" w:themeColor="accent6"/>
              </w:rPr>
            </w:pPr>
          </w:p>
          <w:p w14:paraId="6ACCBF84" w14:textId="45D41073" w:rsidR="00576570" w:rsidRPr="00544098" w:rsidRDefault="00576570" w:rsidP="00576570">
            <w:pPr>
              <w:spacing w:before="0"/>
              <w:rPr>
                <w:ins w:id="588" w:author="Moe Chehab" w:date="2019-10-09T14:27:00Z"/>
                <w:b/>
                <w:color w:val="FFFFFF" w:themeColor="background1"/>
              </w:rPr>
            </w:pPr>
          </w:p>
        </w:tc>
      </w:tr>
      <w:tr w:rsidR="00576570" w:rsidRPr="00F77E69" w14:paraId="4D027C9B" w14:textId="77777777" w:rsidTr="008F37B2">
        <w:tblPrEx>
          <w:tblPrExChange w:id="589" w:author="Moe Chehab" w:date="2019-10-09T14:28:00Z">
            <w:tblPrEx>
              <w:tblW w:w="9355" w:type="dxa"/>
            </w:tblPrEx>
          </w:tblPrExChange>
        </w:tblPrEx>
        <w:trPr>
          <w:trHeight w:val="350"/>
          <w:ins w:id="590" w:author="Moe Chehab" w:date="2019-10-09T14:27:00Z"/>
          <w:trPrChange w:id="591" w:author="Moe Chehab" w:date="2019-10-09T14:28:00Z">
            <w:trPr>
              <w:trHeight w:val="350"/>
            </w:trPr>
          </w:trPrChange>
        </w:trPr>
        <w:tc>
          <w:tcPr>
            <w:tcW w:w="9355" w:type="dxa"/>
            <w:gridSpan w:val="7"/>
            <w:shd w:val="clear" w:color="auto" w:fill="262626" w:themeFill="text1" w:themeFillTint="D9"/>
            <w:tcPrChange w:id="592" w:author="Moe Chehab" w:date="2019-10-09T14:28:00Z">
              <w:tcPr>
                <w:tcW w:w="9355" w:type="dxa"/>
                <w:gridSpan w:val="15"/>
                <w:shd w:val="clear" w:color="auto" w:fill="FFFFFF" w:themeFill="background1"/>
              </w:tcPr>
            </w:tcPrChange>
          </w:tcPr>
          <w:p w14:paraId="3DD26F3E" w14:textId="64225E63" w:rsidR="00576570" w:rsidRPr="00544098" w:rsidRDefault="00576570" w:rsidP="00576570">
            <w:pPr>
              <w:spacing w:before="0"/>
              <w:rPr>
                <w:ins w:id="593" w:author="Moe Chehab" w:date="2019-10-09T14:27:00Z"/>
                <w:b/>
                <w:color w:val="FFFFFF" w:themeColor="background1"/>
              </w:rPr>
            </w:pPr>
            <w:ins w:id="594" w:author="Moe Chehab" w:date="2019-10-09T14:27:00Z">
              <w:r>
                <w:rPr>
                  <w:b/>
                  <w:color w:val="FFFFFF" w:themeColor="background1"/>
                </w:rPr>
                <w:t>Post-Quiz</w:t>
              </w:r>
            </w:ins>
          </w:p>
        </w:tc>
      </w:tr>
      <w:tr w:rsidR="00576570" w:rsidDel="00F77E69" w14:paraId="2355722F" w14:textId="2A2E1C62" w:rsidTr="00523E6A">
        <w:trPr>
          <w:trHeight w:val="20"/>
          <w:del w:id="595" w:author="Moe Chehab" w:date="2019-10-09T11:18:00Z"/>
          <w:trPrChange w:id="596" w:author="Moe Chehab" w:date="2019-10-09T14:23:00Z">
            <w:trPr>
              <w:gridAfter w:val="0"/>
              <w:trHeight w:val="2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597" w:author="Moe Chehab" w:date="2019-10-09T14:23:00Z">
              <w:tcPr>
                <w:tcW w:w="9350" w:type="dxa"/>
                <w:gridSpan w:val="14"/>
                <w:tcBorders>
                  <w:top w:val="single" w:sz="4" w:space="0" w:color="auto"/>
                  <w:left w:val="single" w:sz="4" w:space="0" w:color="auto"/>
                  <w:right w:val="single" w:sz="4" w:space="0" w:color="auto"/>
                </w:tcBorders>
                <w:shd w:val="clear" w:color="auto" w:fill="000000" w:themeFill="text1"/>
              </w:tcPr>
            </w:tcPrChange>
          </w:tcPr>
          <w:p w14:paraId="176BF2FC" w14:textId="5BE98F5F" w:rsidR="00576570" w:rsidDel="00F77E69" w:rsidRDefault="00576570" w:rsidP="00576570">
            <w:pPr>
              <w:rPr>
                <w:del w:id="598" w:author="Moe Chehab" w:date="2019-10-09T11:18:00Z"/>
                <w:b/>
              </w:rPr>
            </w:pPr>
            <w:del w:id="599" w:author="Moe Chehab" w:date="2019-10-09T11:18:00Z">
              <w:r w:rsidRPr="00DA0DF6" w:rsidDel="00F77E69">
                <w:rPr>
                  <w:b/>
                  <w:color w:val="FFFFFF" w:themeColor="background1"/>
                </w:rPr>
                <w:delText xml:space="preserve">Question Pool Name: </w:delText>
              </w:r>
            </w:del>
          </w:p>
        </w:tc>
      </w:tr>
      <w:tr w:rsidR="00576570" w:rsidDel="00F77E69" w14:paraId="6DDA8F26" w14:textId="53474DDC" w:rsidTr="00523E6A">
        <w:trPr>
          <w:trHeight w:val="20"/>
          <w:del w:id="600" w:author="Moe Chehab" w:date="2019-10-09T11:18:00Z"/>
          <w:trPrChange w:id="601" w:author="Moe Chehab" w:date="2019-10-09T14:23:00Z">
            <w:trPr>
              <w:gridAfter w:val="0"/>
              <w:trHeight w:val="2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602" w:author="Moe Chehab" w:date="2019-10-09T14:23:00Z">
              <w:tcPr>
                <w:tcW w:w="9350" w:type="dxa"/>
                <w:gridSpan w:val="14"/>
                <w:tcBorders>
                  <w:top w:val="single" w:sz="4" w:space="0" w:color="auto"/>
                  <w:left w:val="single" w:sz="4" w:space="0" w:color="auto"/>
                  <w:right w:val="single" w:sz="4" w:space="0" w:color="auto"/>
                </w:tcBorders>
                <w:shd w:val="clear" w:color="auto" w:fill="595959" w:themeFill="text1" w:themeFillTint="A6"/>
              </w:tcPr>
            </w:tcPrChange>
          </w:tcPr>
          <w:p w14:paraId="42F5E18C" w14:textId="16E466C5" w:rsidR="00576570" w:rsidDel="00F77E69" w:rsidRDefault="00576570" w:rsidP="00576570">
            <w:pPr>
              <w:rPr>
                <w:del w:id="603" w:author="Moe Chehab" w:date="2019-10-09T11:18:00Z"/>
                <w:b/>
              </w:rPr>
            </w:pPr>
            <w:del w:id="604" w:author="Moe Chehab" w:date="2019-10-09T11:18:00Z">
              <w:r w:rsidRPr="00544098" w:rsidDel="00F77E69">
                <w:rPr>
                  <w:b/>
                  <w:color w:val="FFFFFF" w:themeColor="background1"/>
                </w:rPr>
                <w:delText xml:space="preserve">Question, Options, and Feedback </w:delText>
              </w:r>
              <w:r w:rsidRPr="00544098" w:rsidDel="00F77E69">
                <w:rPr>
                  <w:b/>
                  <w:color w:val="FFFFFF" w:themeColor="background1"/>
                </w:rPr>
                <w:br/>
                <w:delText>(See Quizzes – Basic Question Formatting – for instructions)</w:delText>
              </w:r>
            </w:del>
          </w:p>
        </w:tc>
      </w:tr>
      <w:tr w:rsidR="00576570" w:rsidDel="00F77E69" w14:paraId="47AC4547" w14:textId="437B1790" w:rsidTr="00523E6A">
        <w:trPr>
          <w:trHeight w:val="1440"/>
          <w:del w:id="605" w:author="Moe Chehab" w:date="2019-10-09T11:18:00Z"/>
          <w:trPrChange w:id="606" w:author="Moe Chehab" w:date="2019-10-09T14:23:00Z">
            <w:trPr>
              <w:gridAfter w:val="0"/>
              <w:trHeight w:val="144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607" w:author="Moe Chehab" w:date="2019-10-09T14:23:00Z">
              <w:tcPr>
                <w:tcW w:w="9350" w:type="dxa"/>
                <w:gridSpan w:val="14"/>
                <w:tcBorders>
                  <w:top w:val="single" w:sz="4" w:space="0" w:color="auto"/>
                  <w:left w:val="single" w:sz="4" w:space="0" w:color="auto"/>
                  <w:right w:val="single" w:sz="4" w:space="0" w:color="auto"/>
                </w:tcBorders>
              </w:tcPr>
            </w:tcPrChange>
          </w:tcPr>
          <w:p w14:paraId="02350923" w14:textId="7182D6E6" w:rsidR="00576570" w:rsidDel="00F77E69" w:rsidRDefault="00576570" w:rsidP="00576570">
            <w:pPr>
              <w:rPr>
                <w:del w:id="608" w:author="Moe Chehab" w:date="2019-10-09T11:18:00Z"/>
                <w:b/>
              </w:rPr>
            </w:pPr>
          </w:p>
        </w:tc>
      </w:tr>
      <w:tr w:rsidR="00576570" w:rsidDel="00F77E69" w14:paraId="0088F5FA" w14:textId="1F5896AD" w:rsidTr="00523E6A">
        <w:trPr>
          <w:trHeight w:val="20"/>
          <w:del w:id="609" w:author="Moe Chehab" w:date="2019-10-09T11:18:00Z"/>
          <w:trPrChange w:id="610" w:author="Moe Chehab" w:date="2019-10-09T14:23:00Z">
            <w:trPr>
              <w:gridAfter w:val="0"/>
              <w:trHeight w:val="2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611" w:author="Moe Chehab" w:date="2019-10-09T14:23:00Z">
              <w:tcPr>
                <w:tcW w:w="9350" w:type="dxa"/>
                <w:gridSpan w:val="14"/>
                <w:tcBorders>
                  <w:top w:val="single" w:sz="4" w:space="0" w:color="auto"/>
                  <w:left w:val="single" w:sz="4" w:space="0" w:color="auto"/>
                  <w:right w:val="single" w:sz="4" w:space="0" w:color="auto"/>
                </w:tcBorders>
                <w:shd w:val="clear" w:color="auto" w:fill="000000" w:themeFill="text1"/>
              </w:tcPr>
            </w:tcPrChange>
          </w:tcPr>
          <w:p w14:paraId="5F0FE9CB" w14:textId="15274A43" w:rsidR="00576570" w:rsidDel="00F77E69" w:rsidRDefault="00576570" w:rsidP="00576570">
            <w:pPr>
              <w:rPr>
                <w:del w:id="612" w:author="Moe Chehab" w:date="2019-10-09T11:18:00Z"/>
                <w:b/>
              </w:rPr>
            </w:pPr>
            <w:del w:id="613" w:author="Moe Chehab" w:date="2019-10-09T11:18:00Z">
              <w:r w:rsidRPr="00DA0DF6" w:rsidDel="00F77E69">
                <w:rPr>
                  <w:b/>
                  <w:color w:val="FFFFFF" w:themeColor="background1"/>
                </w:rPr>
                <w:delText xml:space="preserve">Question Pool Name: </w:delText>
              </w:r>
            </w:del>
          </w:p>
        </w:tc>
      </w:tr>
      <w:tr w:rsidR="00576570" w:rsidDel="00F77E69" w14:paraId="2710AADB" w14:textId="22A869F2" w:rsidTr="00523E6A">
        <w:trPr>
          <w:trHeight w:val="20"/>
          <w:del w:id="614" w:author="Moe Chehab" w:date="2019-10-09T11:18:00Z"/>
          <w:trPrChange w:id="615" w:author="Moe Chehab" w:date="2019-10-09T14:23:00Z">
            <w:trPr>
              <w:gridAfter w:val="0"/>
              <w:trHeight w:val="2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616" w:author="Moe Chehab" w:date="2019-10-09T14:23:00Z">
              <w:tcPr>
                <w:tcW w:w="9350" w:type="dxa"/>
                <w:gridSpan w:val="14"/>
                <w:tcBorders>
                  <w:top w:val="single" w:sz="4" w:space="0" w:color="auto"/>
                  <w:left w:val="single" w:sz="4" w:space="0" w:color="auto"/>
                  <w:right w:val="single" w:sz="4" w:space="0" w:color="auto"/>
                </w:tcBorders>
                <w:shd w:val="clear" w:color="auto" w:fill="595959" w:themeFill="text1" w:themeFillTint="A6"/>
              </w:tcPr>
            </w:tcPrChange>
          </w:tcPr>
          <w:p w14:paraId="443E5A08" w14:textId="24C7DE50" w:rsidR="00576570" w:rsidDel="00F77E69" w:rsidRDefault="00576570" w:rsidP="00576570">
            <w:pPr>
              <w:rPr>
                <w:del w:id="617" w:author="Moe Chehab" w:date="2019-10-09T11:18:00Z"/>
                <w:b/>
              </w:rPr>
            </w:pPr>
            <w:del w:id="618" w:author="Moe Chehab" w:date="2019-10-09T11:18:00Z">
              <w:r w:rsidRPr="00544098" w:rsidDel="00F77E69">
                <w:rPr>
                  <w:b/>
                  <w:color w:val="FFFFFF" w:themeColor="background1"/>
                </w:rPr>
                <w:delText xml:space="preserve">Question, Options, and Feedback </w:delText>
              </w:r>
              <w:r w:rsidRPr="00544098" w:rsidDel="00F77E69">
                <w:rPr>
                  <w:b/>
                  <w:color w:val="FFFFFF" w:themeColor="background1"/>
                </w:rPr>
                <w:br/>
                <w:delText>(See Quizzes – Basic Question Formatting – for instructions)</w:delText>
              </w:r>
            </w:del>
          </w:p>
        </w:tc>
      </w:tr>
      <w:tr w:rsidR="00576570" w:rsidDel="00F77E69" w14:paraId="03C2581F" w14:textId="281782E9" w:rsidTr="00523E6A">
        <w:trPr>
          <w:trHeight w:val="1440"/>
          <w:del w:id="619" w:author="Moe Chehab" w:date="2019-10-09T11:18:00Z"/>
          <w:trPrChange w:id="620" w:author="Moe Chehab" w:date="2019-10-09T14:23:00Z">
            <w:trPr>
              <w:gridAfter w:val="0"/>
              <w:trHeight w:val="1440"/>
            </w:trPr>
          </w:trPrChange>
        </w:trPr>
        <w:tc>
          <w:tcPr>
            <w:tcW w:w="9355" w:type="dxa"/>
            <w:gridSpan w:val="7"/>
            <w:tcBorders>
              <w:top w:val="single" w:sz="4" w:space="0" w:color="auto"/>
              <w:left w:val="single" w:sz="4" w:space="0" w:color="auto"/>
              <w:right w:val="single" w:sz="4" w:space="0" w:color="auto"/>
            </w:tcBorders>
            <w:shd w:val="clear" w:color="auto" w:fill="767171" w:themeFill="background2" w:themeFillShade="80"/>
            <w:tcPrChange w:id="621" w:author="Moe Chehab" w:date="2019-10-09T14:23:00Z">
              <w:tcPr>
                <w:tcW w:w="9350" w:type="dxa"/>
                <w:gridSpan w:val="14"/>
                <w:tcBorders>
                  <w:top w:val="single" w:sz="4" w:space="0" w:color="auto"/>
                  <w:left w:val="single" w:sz="4" w:space="0" w:color="auto"/>
                  <w:right w:val="single" w:sz="4" w:space="0" w:color="auto"/>
                </w:tcBorders>
              </w:tcPr>
            </w:tcPrChange>
          </w:tcPr>
          <w:p w14:paraId="5023AD76" w14:textId="31F53C4F" w:rsidR="00576570" w:rsidDel="00F77E69" w:rsidRDefault="00576570" w:rsidP="00576570">
            <w:pPr>
              <w:rPr>
                <w:del w:id="622" w:author="Moe Chehab" w:date="2019-10-09T11:18:00Z"/>
                <w:b/>
              </w:rPr>
            </w:pPr>
          </w:p>
        </w:tc>
      </w:tr>
      <w:tr w:rsidR="00576570" w14:paraId="3D4BA9DC" w14:textId="77777777" w:rsidTr="0064238C">
        <w:tblPrEx>
          <w:tblPrExChange w:id="623" w:author="Moe Chehab" w:date="2019-10-09T14:36:00Z">
            <w:tblPrEx>
              <w:tblW w:w="9355" w:type="dxa"/>
            </w:tblPrEx>
          </w:tblPrExChange>
        </w:tblPrEx>
        <w:tc>
          <w:tcPr>
            <w:tcW w:w="2065" w:type="dxa"/>
            <w:tcBorders>
              <w:top w:val="single" w:sz="4" w:space="0" w:color="auto"/>
              <w:left w:val="single" w:sz="4" w:space="0" w:color="auto"/>
              <w:bottom w:val="single" w:sz="4" w:space="0" w:color="auto"/>
              <w:right w:val="single" w:sz="4" w:space="0" w:color="auto"/>
            </w:tcBorders>
            <w:shd w:val="clear" w:color="auto" w:fill="767171" w:themeFill="background2" w:themeFillShade="80"/>
            <w:hideMark/>
            <w:tcPrChange w:id="624" w:author="Moe Chehab" w:date="2019-10-09T14:36:00Z">
              <w:tcPr>
                <w:tcW w:w="1885" w:type="dxa"/>
                <w:tcBorders>
                  <w:top w:val="single" w:sz="4" w:space="0" w:color="auto"/>
                  <w:left w:val="single" w:sz="4" w:space="0" w:color="auto"/>
                  <w:bottom w:val="single" w:sz="4" w:space="0" w:color="auto"/>
                  <w:right w:val="single" w:sz="4" w:space="0" w:color="auto"/>
                </w:tcBorders>
                <w:shd w:val="clear" w:color="auto" w:fill="595959" w:themeFill="text1" w:themeFillTint="A6"/>
                <w:hideMark/>
              </w:tcPr>
            </w:tcPrChange>
          </w:tcPr>
          <w:p w14:paraId="2138379A" w14:textId="4A08D614" w:rsidR="00576570" w:rsidRDefault="00576570" w:rsidP="00576570">
            <w:pPr>
              <w:rPr>
                <w:ins w:id="625" w:author="Moe Chehab" w:date="2019-10-09T14:22:00Z"/>
                <w:b/>
                <w:color w:val="FFFFFF" w:themeColor="background1"/>
              </w:rPr>
            </w:pPr>
            <w:r>
              <w:rPr>
                <w:b/>
                <w:color w:val="FFFFFF" w:themeColor="background1"/>
              </w:rPr>
              <w:t>Post-Quiz Page</w:t>
            </w:r>
          </w:p>
          <w:p w14:paraId="5009959B" w14:textId="1ABD3B12" w:rsidR="00576570" w:rsidDel="0044203F" w:rsidRDefault="00576570" w:rsidP="00576570">
            <w:pPr>
              <w:rPr>
                <w:del w:id="626" w:author="Moe Chehab" w:date="2019-10-09T14:22:00Z"/>
                <w:b/>
                <w:color w:val="FFFFFF" w:themeColor="background1"/>
              </w:rPr>
            </w:pPr>
          </w:p>
          <w:p w14:paraId="71B50312" w14:textId="5D2DCBF6" w:rsidR="00576570" w:rsidRDefault="00576570" w:rsidP="00576570">
            <w:pPr>
              <w:rPr>
                <w:ins w:id="627" w:author="Moe Chehab" w:date="2019-10-09T14:36:00Z"/>
                <w:i/>
                <w:color w:val="FFFFFF" w:themeColor="background1"/>
              </w:rPr>
            </w:pPr>
            <w:r w:rsidRPr="00E732E0">
              <w:rPr>
                <w:i/>
                <w:color w:val="FFFFFF" w:themeColor="background1"/>
              </w:rPr>
              <w:t>(HTML Editor)</w:t>
            </w:r>
          </w:p>
          <w:p w14:paraId="40F68D96" w14:textId="77777777" w:rsidR="002D68C3" w:rsidRDefault="002D68C3" w:rsidP="00576570">
            <w:pPr>
              <w:rPr>
                <w:ins w:id="628" w:author="Moe Chehab" w:date="2019-10-09T14:29:00Z"/>
                <w:i/>
                <w:color w:val="FFFFFF" w:themeColor="background1"/>
              </w:rPr>
            </w:pPr>
          </w:p>
          <w:p w14:paraId="0EF69C56" w14:textId="45EE76F1" w:rsidR="00576570" w:rsidRPr="00857E8E" w:rsidRDefault="00576570" w:rsidP="00576570">
            <w:pPr>
              <w:rPr>
                <w:ins w:id="629" w:author="Moe Chehab" w:date="2019-10-09T14:29:00Z"/>
                <w:b/>
                <w:color w:val="FFFFFF" w:themeColor="background1"/>
                <w:rPrChange w:id="630" w:author="Moe Chehab" w:date="2019-10-09T14:30:00Z">
                  <w:rPr>
                    <w:ins w:id="631" w:author="Moe Chehab" w:date="2019-10-09T14:29:00Z"/>
                    <w:i/>
                    <w:color w:val="FFFFFF" w:themeColor="background1"/>
                  </w:rPr>
                </w:rPrChange>
              </w:rPr>
            </w:pPr>
            <w:ins w:id="632" w:author="Moe Chehab" w:date="2019-10-09T14:29:00Z">
              <w:r w:rsidRPr="00857E8E">
                <w:rPr>
                  <w:b/>
                  <w:color w:val="FFFFFF" w:themeColor="background1"/>
                  <w:rPrChange w:id="633" w:author="Moe Chehab" w:date="2019-10-09T14:30:00Z">
                    <w:rPr>
                      <w:i/>
                      <w:color w:val="FFFFFF" w:themeColor="background1"/>
                    </w:rPr>
                  </w:rPrChange>
                </w:rPr>
                <w:t>Replace Strings:</w:t>
              </w:r>
            </w:ins>
          </w:p>
          <w:p w14:paraId="155C6017" w14:textId="45005C09" w:rsidR="00576570" w:rsidRPr="00857E8E" w:rsidRDefault="00576570">
            <w:pPr>
              <w:spacing w:before="0"/>
              <w:rPr>
                <w:ins w:id="634" w:author="Moe Chehab" w:date="2019-10-09T14:29:00Z"/>
                <w:color w:val="FFFFFF" w:themeColor="background1"/>
                <w:rPrChange w:id="635" w:author="Moe Chehab" w:date="2019-10-09T14:29:00Z">
                  <w:rPr>
                    <w:ins w:id="636" w:author="Moe Chehab" w:date="2019-10-09T14:29:00Z"/>
                    <w:i/>
                    <w:color w:val="FFFFFF" w:themeColor="background1"/>
                  </w:rPr>
                </w:rPrChange>
              </w:rPr>
              <w:pPrChange w:id="637" w:author="Moe Chehab" w:date="2019-10-09T14:36:00Z">
                <w:pPr/>
              </w:pPrChange>
            </w:pPr>
            <w:ins w:id="638" w:author="Moe Chehab" w:date="2019-10-09T14:29:00Z">
              <w:r w:rsidRPr="00857E8E">
                <w:rPr>
                  <w:color w:val="FFFFFF" w:themeColor="background1"/>
                  <w:rPrChange w:id="639" w:author="Moe Chehab" w:date="2019-10-09T14:29:00Z">
                    <w:rPr>
                      <w:i/>
                      <w:color w:val="FFFFFF" w:themeColor="background1"/>
                    </w:rPr>
                  </w:rPrChange>
                </w:rPr>
                <w:t>#{highestLevelAchieved}</w:t>
              </w:r>
            </w:ins>
          </w:p>
          <w:p w14:paraId="74002476" w14:textId="48D21E5F" w:rsidR="00576570" w:rsidRPr="00857E8E" w:rsidRDefault="00576570">
            <w:pPr>
              <w:spacing w:before="0"/>
              <w:rPr>
                <w:ins w:id="640" w:author="Moe Chehab" w:date="2019-10-09T14:29:00Z"/>
                <w:color w:val="FFFFFF" w:themeColor="background1"/>
                <w:rPrChange w:id="641" w:author="Moe Chehab" w:date="2019-10-09T14:29:00Z">
                  <w:rPr>
                    <w:ins w:id="642" w:author="Moe Chehab" w:date="2019-10-09T14:29:00Z"/>
                    <w:i/>
                    <w:color w:val="FFFFFF" w:themeColor="background1"/>
                  </w:rPr>
                </w:rPrChange>
              </w:rPr>
              <w:pPrChange w:id="643" w:author="Moe Chehab" w:date="2019-10-09T14:36:00Z">
                <w:pPr/>
              </w:pPrChange>
            </w:pPr>
            <w:ins w:id="644" w:author="Moe Chehab" w:date="2019-10-09T14:29:00Z">
              <w:r w:rsidRPr="00857E8E">
                <w:rPr>
                  <w:color w:val="FFFFFF" w:themeColor="background1"/>
                  <w:rPrChange w:id="645" w:author="Moe Chehab" w:date="2019-10-09T14:29:00Z">
                    <w:rPr>
                      <w:i/>
                      <w:color w:val="FFFFFF" w:themeColor="background1"/>
                    </w:rPr>
                  </w:rPrChange>
                </w:rPr>
                <w:t>#{endingLevel}</w:t>
              </w:r>
            </w:ins>
          </w:p>
          <w:p w14:paraId="61FAF0B4" w14:textId="659C725D" w:rsidR="00576570" w:rsidRDefault="00576570">
            <w:pPr>
              <w:rPr>
                <w:i/>
                <w:color w:val="FFFFFF" w:themeColor="background1"/>
              </w:rPr>
            </w:pPr>
            <w:ins w:id="646" w:author="Moe Chehab" w:date="2019-10-09T14:29:00Z">
              <w:r>
                <w:rPr>
                  <w:i/>
                  <w:color w:val="FFFFFF" w:themeColor="background1"/>
                </w:rPr>
                <w:t>“postQuizHtml”</w:t>
              </w:r>
            </w:ins>
          </w:p>
        </w:tc>
        <w:tc>
          <w:tcPr>
            <w:tcW w:w="7290" w:type="dxa"/>
            <w:gridSpan w:val="6"/>
            <w:tcBorders>
              <w:top w:val="single" w:sz="4" w:space="0" w:color="auto"/>
              <w:left w:val="single" w:sz="4" w:space="0" w:color="auto"/>
              <w:bottom w:val="single" w:sz="4" w:space="0" w:color="auto"/>
              <w:right w:val="single" w:sz="4" w:space="0" w:color="auto"/>
            </w:tcBorders>
            <w:shd w:val="clear" w:color="auto" w:fill="FFFFFF" w:themeFill="background1"/>
            <w:tcPrChange w:id="647" w:author="Moe Chehab" w:date="2019-10-09T14:36:00Z">
              <w:tcPr>
                <w:tcW w:w="7470" w:type="dxa"/>
                <w:gridSpan w:val="14"/>
                <w:tcBorders>
                  <w:top w:val="single" w:sz="4" w:space="0" w:color="auto"/>
                  <w:left w:val="single" w:sz="4" w:space="0" w:color="auto"/>
                  <w:bottom w:val="single" w:sz="4" w:space="0" w:color="auto"/>
                  <w:right w:val="single" w:sz="4" w:space="0" w:color="auto"/>
                </w:tcBorders>
                <w:shd w:val="clear" w:color="auto" w:fill="595959" w:themeFill="text1" w:themeFillTint="A6"/>
              </w:tcPr>
            </w:tcPrChange>
          </w:tcPr>
          <w:p w14:paraId="652AFD7E" w14:textId="056C4B88" w:rsidR="00576570" w:rsidRPr="00F763F1" w:rsidRDefault="00576570" w:rsidP="00576570">
            <w:pPr>
              <w:rPr>
                <w:b/>
                <w:i/>
                <w:color w:val="FFFFFF" w:themeColor="background1"/>
                <w:rPrChange w:id="648" w:author="Moe Chehab" w:date="2019-10-09T14:36:00Z">
                  <w:rPr>
                    <w:color w:val="000000" w:themeColor="text1"/>
                  </w:rPr>
                </w:rPrChange>
              </w:rPr>
            </w:pPr>
            <w:ins w:id="649" w:author="Moe Chehab" w:date="2019-10-09T14:24:00Z">
              <w:r w:rsidRPr="00604B49">
                <w:rPr>
                  <w:b/>
                  <w:color w:val="70AD47" w:themeColor="accent6"/>
                  <w:rPrChange w:id="650" w:author="Moe Chehab" w:date="2019-10-09T14:36:00Z">
                    <w:rPr>
                      <w:color w:val="70AD47" w:themeColor="accent6"/>
                    </w:rPr>
                  </w:rPrChange>
                </w:rPr>
                <w:t>[Enter t</w:t>
              </w:r>
              <w:r w:rsidR="003265D0">
                <w:rPr>
                  <w:b/>
                  <w:color w:val="70AD47" w:themeColor="accent6"/>
                </w:rPr>
                <w:t>ext</w:t>
              </w:r>
            </w:ins>
            <w:ins w:id="651" w:author="Moe Chehab" w:date="2019-10-09T14:37:00Z">
              <w:r w:rsidR="00E03D55">
                <w:rPr>
                  <w:b/>
                  <w:color w:val="70AD47" w:themeColor="accent6"/>
                </w:rPr>
                <w:t xml:space="preserve">, html, </w:t>
              </w:r>
            </w:ins>
            <w:ins w:id="652" w:author="Moe Chehab" w:date="2019-10-09T14:24:00Z">
              <w:r w:rsidR="003265D0">
                <w:rPr>
                  <w:b/>
                  <w:color w:val="70AD47" w:themeColor="accent6"/>
                </w:rPr>
                <w:t>and/or</w:t>
              </w:r>
              <w:r w:rsidR="00F763F1">
                <w:rPr>
                  <w:b/>
                  <w:color w:val="70AD47" w:themeColor="accent6"/>
                </w:rPr>
                <w:t xml:space="preserve"> media elements</w:t>
              </w:r>
              <w:r w:rsidRPr="00604B49">
                <w:rPr>
                  <w:b/>
                  <w:color w:val="70AD47" w:themeColor="accent6"/>
                  <w:rPrChange w:id="653" w:author="Moe Chehab" w:date="2019-10-09T14:36:00Z">
                    <w:rPr>
                      <w:color w:val="70AD47" w:themeColor="accent6"/>
                    </w:rPr>
                  </w:rPrChange>
                </w:rPr>
                <w:t>]</w:t>
              </w:r>
            </w:ins>
            <w:del w:id="654" w:author="Moe Chehab" w:date="2019-10-09T14:22:00Z">
              <w:r w:rsidRPr="00604B49" w:rsidDel="0044203F">
                <w:rPr>
                  <w:b/>
                  <w:i/>
                  <w:color w:val="FFFFFF" w:themeColor="background1"/>
                  <w:rPrChange w:id="655" w:author="Moe Chehab" w:date="2019-10-09T14:36:00Z">
                    <w:rPr>
                      <w:i/>
                      <w:color w:val="FFFFFF" w:themeColor="background1"/>
                    </w:rPr>
                  </w:rPrChange>
                </w:rPr>
                <w:delText>“postQuizHtml”</w:delText>
              </w:r>
            </w:del>
          </w:p>
        </w:tc>
      </w:tr>
      <w:bookmarkEnd w:id="4"/>
    </w:tbl>
    <w:p w14:paraId="639A7333" w14:textId="0BAD2DEC" w:rsidR="00476557" w:rsidRDefault="00476557"/>
    <w:sectPr w:rsidR="0047655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Amber West" w:date="2019-09-27T09:25:00Z" w:initials="AW">
    <w:p w14:paraId="2DBFF134" w14:textId="77777777" w:rsidR="00BC1866" w:rsidRDefault="00BC1866">
      <w:pPr>
        <w:pStyle w:val="CommentText"/>
        <w:rPr>
          <w:color w:val="FFFFFF" w:themeColor="background1"/>
          <w:sz w:val="22"/>
        </w:rPr>
      </w:pPr>
      <w:r>
        <w:rPr>
          <w:rStyle w:val="CommentReference"/>
        </w:rPr>
        <w:annotationRef/>
      </w:r>
      <w:r w:rsidRPr="00FC42C6">
        <w:rPr>
          <w:b/>
          <w:color w:val="FFFFFF" w:themeColor="background1"/>
          <w:sz w:val="22"/>
          <w:highlight w:val="green"/>
        </w:rPr>
        <w:t>IDs:</w:t>
      </w:r>
      <w:r w:rsidRPr="009558CB">
        <w:rPr>
          <w:color w:val="FFFFFF" w:themeColor="background1"/>
          <w:sz w:val="22"/>
        </w:rPr>
        <w:t xml:space="preserve"> Apply H1, H2, or H3 per the activity’s location in the page hierarchy.</w:t>
      </w:r>
    </w:p>
    <w:p w14:paraId="71654752" w14:textId="77777777" w:rsidR="00BC1866" w:rsidRDefault="00BC1866">
      <w:pPr>
        <w:pStyle w:val="CommentText"/>
      </w:pPr>
    </w:p>
    <w:p w14:paraId="2404B20A" w14:textId="2ACDE79E" w:rsidR="00BC1866" w:rsidRDefault="00BC1866">
      <w:pPr>
        <w:pStyle w:val="CommentText"/>
      </w:pPr>
      <w:r>
        <w:t>This allows us to define how the quiz relates to content or other IATs on the same page.</w:t>
      </w:r>
    </w:p>
  </w:comment>
  <w:comment w:id="37" w:author="Amber West" w:date="2019-10-04T09:23:00Z" w:initials="AW">
    <w:p w14:paraId="5B1625C8" w14:textId="698DEF8E" w:rsidR="00BC1866" w:rsidRDefault="00BC1866" w:rsidP="00DA0DF6">
      <w:r>
        <w:rPr>
          <w:rStyle w:val="CommentReference"/>
        </w:rPr>
        <w:annotationRef/>
      </w:r>
      <w:r w:rsidRPr="00FC42C6">
        <w:rPr>
          <w:highlight w:val="green"/>
        </w:rPr>
        <w:t>NEW:</w:t>
      </w:r>
      <w:r>
        <w:t xml:space="preserve"> Supports HTML, meaning this field now supports images, formatted text, videos, emojis, or any combination of them.</w:t>
      </w:r>
    </w:p>
  </w:comment>
  <w:comment w:id="80" w:author="Amber West" w:date="2019-10-04T09:27:00Z" w:initials="AW">
    <w:p w14:paraId="4B5E0208" w14:textId="6D6B0DA3" w:rsidR="00BC1866" w:rsidRDefault="00BC1866">
      <w:pPr>
        <w:pStyle w:val="CommentText"/>
      </w:pPr>
      <w:r>
        <w:rPr>
          <w:rStyle w:val="CommentReference"/>
        </w:rPr>
        <w:annotationRef/>
      </w:r>
      <w:r w:rsidRPr="00FC42C6">
        <w:rPr>
          <w:highlight w:val="yellow"/>
        </w:rPr>
        <w:t>Note:</w:t>
      </w:r>
      <w:r>
        <w:t xml:space="preserve"> For this iteration report style feedback is not part of the design; continuous feedback allows learners to adapt throughout the quiz.</w:t>
      </w:r>
    </w:p>
  </w:comment>
  <w:comment w:id="93" w:author="Amber West" w:date="2019-10-04T10:25:00Z" w:initials="AW">
    <w:p w14:paraId="21F34600" w14:textId="21136637" w:rsidR="00BC1866" w:rsidRDefault="00BC1866">
      <w:pPr>
        <w:pStyle w:val="CommentText"/>
      </w:pPr>
      <w:r>
        <w:rPr>
          <w:rStyle w:val="CommentReference"/>
        </w:rPr>
        <w:annotationRef/>
      </w:r>
      <w:r w:rsidRPr="00FC42C6">
        <w:rPr>
          <w:noProof/>
          <w:color w:val="auto"/>
          <w:highlight w:val="yellow"/>
        </w:rPr>
        <w:t>Note:</w:t>
      </w:r>
      <w:r>
        <w:rPr>
          <w:noProof/>
          <w:color w:val="auto"/>
        </w:rPr>
        <w:t xml:space="preserve"> </w:t>
      </w:r>
      <w:r w:rsidRPr="00FC42C6">
        <w:rPr>
          <w:noProof/>
          <w:color w:val="auto"/>
        </w:rPr>
        <w:t>To develop boilerplat suggested text.</w:t>
      </w:r>
    </w:p>
  </w:comment>
  <w:comment w:id="103" w:author="Amber West" w:date="2019-10-04T10:13:00Z" w:initials="AW">
    <w:p w14:paraId="501F42C3" w14:textId="5DEBF6B0" w:rsidR="00BC1866" w:rsidRDefault="00BC1866">
      <w:pPr>
        <w:pStyle w:val="CommentText"/>
      </w:pPr>
      <w:r>
        <w:rPr>
          <w:rStyle w:val="CommentReference"/>
        </w:rPr>
        <w:annotationRef/>
      </w:r>
      <w:r w:rsidRPr="00C13C6F">
        <w:rPr>
          <w:highlight w:val="yellow"/>
        </w:rPr>
        <w:t>Note:</w:t>
      </w:r>
      <w:r>
        <w:t xml:space="preserve"> Settings in green text are the default. Need to sync with Moe to confirm defaults.</w:t>
      </w:r>
    </w:p>
  </w:comment>
  <w:comment w:id="111" w:author="Amber West" w:date="2019-10-04T11:27:00Z" w:initials="AW">
    <w:p w14:paraId="05E3395C" w14:textId="7654B79A" w:rsidR="00BC1866" w:rsidRDefault="00BC1866">
      <w:pPr>
        <w:pStyle w:val="CommentText"/>
      </w:pPr>
      <w:r>
        <w:rPr>
          <w:rStyle w:val="CommentReference"/>
        </w:rPr>
        <w:annotationRef/>
      </w:r>
      <w:r w:rsidRPr="0041496D">
        <w:rPr>
          <w:highlight w:val="green"/>
        </w:rPr>
        <w:t>IDs:</w:t>
      </w:r>
      <w:r>
        <w:t xml:space="preserve"> At this time, the quiz cannot be scored.</w:t>
      </w:r>
    </w:p>
  </w:comment>
  <w:comment w:id="128" w:author="Amber West" w:date="2019-10-04T09:27:00Z" w:initials="AW">
    <w:p w14:paraId="25C869A9" w14:textId="77777777" w:rsidR="00BC1866" w:rsidRDefault="00BC1866">
      <w:pPr>
        <w:pStyle w:val="CommentText"/>
      </w:pPr>
      <w:r>
        <w:rPr>
          <w:rStyle w:val="CommentReference"/>
        </w:rPr>
        <w:annotationRef/>
      </w:r>
      <w:r w:rsidRPr="00FC42C6">
        <w:rPr>
          <w:highlight w:val="yellow"/>
        </w:rPr>
        <w:t>Note:</w:t>
      </w:r>
      <w:r>
        <w:t xml:space="preserve"> For this iteration report style feedback is not part of the design; continuous feedback allows learners to adapt throughout the quiz.</w:t>
      </w:r>
    </w:p>
  </w:comment>
  <w:comment w:id="139" w:author="Amber West" w:date="2019-10-04T10:13:00Z" w:initials="AW">
    <w:p w14:paraId="18A0B26E" w14:textId="77777777" w:rsidR="00282E18" w:rsidRDefault="00282E18">
      <w:pPr>
        <w:pStyle w:val="CommentText"/>
      </w:pPr>
      <w:r>
        <w:rPr>
          <w:rStyle w:val="CommentReference"/>
        </w:rPr>
        <w:annotationRef/>
      </w:r>
      <w:r w:rsidRPr="00C13C6F">
        <w:rPr>
          <w:highlight w:val="yellow"/>
        </w:rPr>
        <w:t>Note:</w:t>
      </w:r>
      <w:r>
        <w:t xml:space="preserve"> Settings in green text are the default. Need to sync with Moe to confirm defaults.</w:t>
      </w:r>
    </w:p>
  </w:comment>
  <w:comment w:id="229" w:author="Amber West" w:date="2019-10-04T10:41:00Z" w:initials="AW">
    <w:p w14:paraId="44C9E1F8" w14:textId="77777777" w:rsidR="001B0B1C" w:rsidRDefault="001B0B1C" w:rsidP="007B3D30">
      <w:r>
        <w:rPr>
          <w:rStyle w:val="CommentReference"/>
        </w:rPr>
        <w:annotationRef/>
      </w:r>
      <w:r w:rsidRPr="00FC42C6">
        <w:rPr>
          <w:highlight w:val="green"/>
        </w:rPr>
        <w:t>IDs:</w:t>
      </w:r>
      <w:r>
        <w:rPr>
          <w:highlight w:val="green"/>
        </w:rPr>
        <w:t xml:space="preserve"> </w:t>
      </w:r>
      <w:r>
        <w:t xml:space="preserve">If you want this to be false, make sure at least one of repeatCorrect or repeatIncorrect is true in your pools. If they are both false, then the quiz ends, regardless of if “noRemainingQuestionsAtCurrentPool” is false. Because there are just NO QUESTIONS LEFT. </w:t>
      </w:r>
    </w:p>
    <w:p w14:paraId="0FEEC4D5" w14:textId="77777777" w:rsidR="001B0B1C" w:rsidRDefault="001B0B1C" w:rsidP="007B3D30"/>
    <w:p w14:paraId="5601DBC5" w14:textId="77777777" w:rsidR="001B0B1C" w:rsidRDefault="001B0B1C" w:rsidP="007B3D30">
      <w:r>
        <w:t>(No jumping to other pools even if THEY have anything left)</w:t>
      </w:r>
    </w:p>
  </w:comment>
  <w:comment w:id="257" w:author="Amber West" w:date="2019-10-04T11:28:00Z" w:initials="AW">
    <w:p w14:paraId="2B148EB3" w14:textId="3F35122B" w:rsidR="001B0B1C" w:rsidRDefault="001B0B1C">
      <w:pPr>
        <w:pStyle w:val="CommentText"/>
      </w:pPr>
      <w:r>
        <w:rPr>
          <w:rStyle w:val="CommentReference"/>
        </w:rPr>
        <w:annotationRef/>
      </w:r>
      <w:r w:rsidRPr="00031B38">
        <w:rPr>
          <w:b/>
          <w:highlight w:val="cyan"/>
        </w:rPr>
        <w:t>Moe:</w:t>
      </w:r>
      <w:r>
        <w:t xml:space="preserve"> Is this just the question pool level or also the quiz level? How do we differentiate between the two?</w:t>
      </w:r>
    </w:p>
  </w:comment>
  <w:comment w:id="314" w:author="Amber West" w:date="2019-10-04T10:41:00Z" w:initials="AW">
    <w:p w14:paraId="7D50D336" w14:textId="222759A4" w:rsidR="001B0B1C" w:rsidRDefault="001B0B1C" w:rsidP="00310087">
      <w:r>
        <w:rPr>
          <w:rStyle w:val="CommentReference"/>
        </w:rPr>
        <w:annotationRef/>
      </w:r>
      <w:r w:rsidRPr="00FC42C6">
        <w:rPr>
          <w:highlight w:val="green"/>
        </w:rPr>
        <w:t>IDs:</w:t>
      </w:r>
      <w:r>
        <w:rPr>
          <w:highlight w:val="green"/>
        </w:rPr>
        <w:t xml:space="preserve"> </w:t>
      </w:r>
      <w:r>
        <w:t xml:space="preserve">If you want this to be false, make sure at least one of repeatCorrect or repeatIncorrect is true in your pools. If they are both false, then the quiz ends, regardless of if “noRemainingQuestionsAtCurrentPool” is false. Because there are just NO QUESTIONS LEFT. </w:t>
      </w:r>
    </w:p>
    <w:p w14:paraId="20C3C4BE" w14:textId="77777777" w:rsidR="001B0B1C" w:rsidRDefault="001B0B1C" w:rsidP="00310087"/>
    <w:p w14:paraId="4B6AC132" w14:textId="5AA6A3C5" w:rsidR="001B0B1C" w:rsidRDefault="001B0B1C" w:rsidP="00FC42C6">
      <w:r>
        <w:t>(No jumping to other pools even if THEY have anything left)</w:t>
      </w:r>
    </w:p>
  </w:comment>
  <w:comment w:id="340" w:author="Amber West" w:date="2019-10-04T11:07:00Z" w:initials="AW">
    <w:p w14:paraId="7A39808F" w14:textId="740513EC" w:rsidR="001B0B1C" w:rsidRDefault="001B0B1C" w:rsidP="00B344D0">
      <w:r>
        <w:rPr>
          <w:rStyle w:val="CommentReference"/>
        </w:rPr>
        <w:annotationRef/>
      </w:r>
      <w:r w:rsidRPr="00FC42C6">
        <w:rPr>
          <w:highlight w:val="green"/>
        </w:rPr>
        <w:t>IDs:</w:t>
      </w:r>
      <w:r>
        <w:t xml:space="preserve"> Question Type can be:</w:t>
      </w:r>
    </w:p>
    <w:p w14:paraId="0B05D5BA" w14:textId="322A499D" w:rsidR="001B0B1C" w:rsidRDefault="001B0B1C" w:rsidP="00B344D0">
      <w:pPr>
        <w:pStyle w:val="ListParagraph"/>
        <w:numPr>
          <w:ilvl w:val="0"/>
          <w:numId w:val="1"/>
        </w:numPr>
        <w:ind w:left="336" w:hanging="180"/>
      </w:pPr>
      <w:r>
        <w:t>Multiple Choice (MC, T/F)</w:t>
      </w:r>
    </w:p>
    <w:p w14:paraId="79E50A12" w14:textId="1B56E102" w:rsidR="001B0B1C" w:rsidRDefault="001B0B1C" w:rsidP="00B344D0">
      <w:pPr>
        <w:pStyle w:val="ListParagraph"/>
        <w:numPr>
          <w:ilvl w:val="0"/>
          <w:numId w:val="1"/>
        </w:numPr>
        <w:ind w:left="336" w:hanging="180"/>
      </w:pPr>
      <w:r>
        <w:t>Multi-select (MS, All that Apply)</w:t>
      </w:r>
    </w:p>
    <w:p w14:paraId="62C05C02" w14:textId="77777777" w:rsidR="001B0B1C" w:rsidRDefault="001B0B1C" w:rsidP="00B344D0">
      <w:pPr>
        <w:pStyle w:val="ListParagraph"/>
        <w:numPr>
          <w:ilvl w:val="0"/>
          <w:numId w:val="1"/>
        </w:numPr>
        <w:ind w:left="336" w:hanging="180"/>
      </w:pPr>
      <w:r>
        <w:t>Matching (Match)</w:t>
      </w:r>
    </w:p>
    <w:p w14:paraId="0896A228" w14:textId="77777777" w:rsidR="001B0B1C" w:rsidRDefault="001B0B1C" w:rsidP="00B344D0">
      <w:pPr>
        <w:pStyle w:val="ListParagraph"/>
        <w:numPr>
          <w:ilvl w:val="0"/>
          <w:numId w:val="1"/>
        </w:numPr>
        <w:ind w:left="336" w:hanging="180"/>
      </w:pPr>
      <w:r>
        <w:t>Ordering (Ord)</w:t>
      </w:r>
    </w:p>
    <w:p w14:paraId="15D77B73" w14:textId="77777777" w:rsidR="001B0B1C" w:rsidRDefault="001B0B1C" w:rsidP="00B344D0">
      <w:pPr>
        <w:pStyle w:val="ListParagraph"/>
        <w:numPr>
          <w:ilvl w:val="0"/>
          <w:numId w:val="1"/>
        </w:numPr>
        <w:ind w:left="336" w:hanging="180"/>
      </w:pPr>
      <w:r>
        <w:t>Fill in the Blank (FITB)</w:t>
      </w:r>
    </w:p>
    <w:p w14:paraId="69750E70" w14:textId="4AB7D6F2" w:rsidR="001B0B1C" w:rsidRDefault="001B0B1C">
      <w:pPr>
        <w:pStyle w:val="CommentText"/>
      </w:pPr>
    </w:p>
  </w:comment>
  <w:comment w:id="341" w:author="Moe Chehab" w:date="2019-10-09T10:59:00Z" w:initials="MC">
    <w:p w14:paraId="2CF8FFD6" w14:textId="026A2B1A" w:rsidR="001B0B1C" w:rsidRDefault="001B0B1C">
      <w:pPr>
        <w:pStyle w:val="CommentText"/>
      </w:pPr>
      <w:r>
        <w:rPr>
          <w:rStyle w:val="CommentReference"/>
        </w:rPr>
        <w:annotationRef/>
      </w:r>
      <w:r>
        <w:t>Just a note for devs that ordering and matching are interchangeable</w:t>
      </w:r>
    </w:p>
  </w:comment>
  <w:comment w:id="345" w:author="Amber West" w:date="2019-10-04T11:08:00Z" w:initials="AW">
    <w:p w14:paraId="1776B9FE" w14:textId="05A59293" w:rsidR="001B0B1C" w:rsidRDefault="001B0B1C">
      <w:pPr>
        <w:pStyle w:val="CommentText"/>
      </w:pPr>
      <w:r>
        <w:rPr>
          <w:rStyle w:val="CommentReference"/>
        </w:rPr>
        <w:annotationRef/>
      </w:r>
      <w:r w:rsidRPr="00FC42C6">
        <w:rPr>
          <w:highlight w:val="green"/>
        </w:rPr>
        <w:t>IDs:</w:t>
      </w:r>
      <w:r>
        <w:t xml:space="preserve"> </w:t>
      </w:r>
      <w:r w:rsidRPr="00B344D0">
        <w:t xml:space="preserve">Supports HTML, meaning </w:t>
      </w:r>
      <w:r>
        <w:t xml:space="preserve">questions, options, and feedback all </w:t>
      </w:r>
      <w:r w:rsidRPr="00B344D0">
        <w:t>support images, formatted text, videos, or any combination of them.</w:t>
      </w:r>
    </w:p>
  </w:comment>
  <w:comment w:id="566" w:author="Amber West" w:date="2019-10-04T11:07:00Z" w:initials="AW">
    <w:p w14:paraId="6CE1BE81" w14:textId="77777777" w:rsidR="001848A1" w:rsidRDefault="001848A1" w:rsidP="00281B1B">
      <w:r>
        <w:rPr>
          <w:rStyle w:val="CommentReference"/>
        </w:rPr>
        <w:annotationRef/>
      </w:r>
      <w:r w:rsidRPr="00FC42C6">
        <w:rPr>
          <w:highlight w:val="green"/>
        </w:rPr>
        <w:t>IDs:</w:t>
      </w:r>
      <w:r>
        <w:t xml:space="preserve"> Question Type can be:</w:t>
      </w:r>
    </w:p>
    <w:p w14:paraId="2B564B8F" w14:textId="77777777" w:rsidR="001848A1" w:rsidRDefault="001848A1" w:rsidP="00281B1B">
      <w:pPr>
        <w:pStyle w:val="ListParagraph"/>
        <w:numPr>
          <w:ilvl w:val="0"/>
          <w:numId w:val="1"/>
        </w:numPr>
        <w:ind w:left="336" w:hanging="180"/>
      </w:pPr>
      <w:r>
        <w:t>Multiple Choice (MC, T/F)</w:t>
      </w:r>
    </w:p>
    <w:p w14:paraId="289D679F" w14:textId="77777777" w:rsidR="001848A1" w:rsidRDefault="001848A1" w:rsidP="00281B1B">
      <w:pPr>
        <w:pStyle w:val="ListParagraph"/>
        <w:numPr>
          <w:ilvl w:val="0"/>
          <w:numId w:val="1"/>
        </w:numPr>
        <w:ind w:left="336" w:hanging="180"/>
      </w:pPr>
      <w:r>
        <w:t>Multi-select (MS, All that Apply)</w:t>
      </w:r>
    </w:p>
    <w:p w14:paraId="399CFADB" w14:textId="77777777" w:rsidR="001848A1" w:rsidRDefault="001848A1" w:rsidP="00281B1B">
      <w:pPr>
        <w:pStyle w:val="ListParagraph"/>
        <w:numPr>
          <w:ilvl w:val="0"/>
          <w:numId w:val="1"/>
        </w:numPr>
        <w:ind w:left="336" w:hanging="180"/>
      </w:pPr>
      <w:r>
        <w:t>Matching (Match)</w:t>
      </w:r>
    </w:p>
    <w:p w14:paraId="565070F5" w14:textId="77777777" w:rsidR="001848A1" w:rsidRDefault="001848A1" w:rsidP="00281B1B">
      <w:pPr>
        <w:pStyle w:val="ListParagraph"/>
        <w:numPr>
          <w:ilvl w:val="0"/>
          <w:numId w:val="1"/>
        </w:numPr>
        <w:ind w:left="336" w:hanging="180"/>
      </w:pPr>
      <w:r>
        <w:t>Ordering (Ord)</w:t>
      </w:r>
    </w:p>
    <w:p w14:paraId="670A5931" w14:textId="77777777" w:rsidR="001848A1" w:rsidRDefault="001848A1" w:rsidP="00281B1B">
      <w:pPr>
        <w:pStyle w:val="ListParagraph"/>
        <w:numPr>
          <w:ilvl w:val="0"/>
          <w:numId w:val="1"/>
        </w:numPr>
        <w:ind w:left="336" w:hanging="180"/>
      </w:pPr>
      <w:r>
        <w:t>Fill in the Blank (FITB)</w:t>
      </w:r>
    </w:p>
    <w:p w14:paraId="130CA61D" w14:textId="77777777" w:rsidR="001848A1" w:rsidRDefault="001848A1" w:rsidP="00281B1B">
      <w:pPr>
        <w:pStyle w:val="CommentText"/>
      </w:pPr>
    </w:p>
  </w:comment>
  <w:comment w:id="567" w:author="Moe Chehab" w:date="2019-10-09T10:59:00Z" w:initials="MC">
    <w:p w14:paraId="674D5CEE" w14:textId="77777777" w:rsidR="001848A1" w:rsidRDefault="001848A1" w:rsidP="00281B1B">
      <w:pPr>
        <w:pStyle w:val="CommentText"/>
      </w:pPr>
      <w:r>
        <w:rPr>
          <w:rStyle w:val="CommentReference"/>
        </w:rPr>
        <w:annotationRef/>
      </w:r>
      <w:r>
        <w:t>Just a note for devs that ordering and matching are interchangeable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04B20A" w15:done="0"/>
  <w15:commentEx w15:paraId="5B1625C8" w15:done="0"/>
  <w15:commentEx w15:paraId="4B5E0208" w15:done="0"/>
  <w15:commentEx w15:paraId="21F34600" w15:done="0"/>
  <w15:commentEx w15:paraId="501F42C3" w15:done="0"/>
  <w15:commentEx w15:paraId="05E3395C" w15:done="0"/>
  <w15:commentEx w15:paraId="25C869A9" w15:done="0"/>
  <w15:commentEx w15:paraId="18A0B26E" w15:done="0"/>
  <w15:commentEx w15:paraId="5601DBC5" w15:done="0"/>
  <w15:commentEx w15:paraId="2B148EB3" w15:done="0"/>
  <w15:commentEx w15:paraId="4B6AC132" w15:done="0"/>
  <w15:commentEx w15:paraId="69750E70" w15:done="0"/>
  <w15:commentEx w15:paraId="2CF8FFD6" w15:paraIdParent="69750E70" w15:done="0"/>
  <w15:commentEx w15:paraId="1776B9FE" w15:done="0"/>
  <w15:commentEx w15:paraId="130CA61D" w15:done="0"/>
  <w15:commentEx w15:paraId="674D5CEE" w15:paraIdParent="130CA6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430B6"/>
    <w:multiLevelType w:val="hybridMultilevel"/>
    <w:tmpl w:val="01AEE95C"/>
    <w:lvl w:ilvl="0" w:tplc="E30A876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D202F"/>
    <w:multiLevelType w:val="hybridMultilevel"/>
    <w:tmpl w:val="D04A43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236AC2"/>
    <w:multiLevelType w:val="hybridMultilevel"/>
    <w:tmpl w:val="890C31FC"/>
    <w:lvl w:ilvl="0" w:tplc="2B048F64">
      <w:start w:val="1"/>
      <w:numFmt w:val="bullet"/>
      <w:lvlText w:val=""/>
      <w:lvlJc w:val="left"/>
      <w:pPr>
        <w:ind w:left="720" w:hanging="360"/>
      </w:pPr>
      <w:rPr>
        <w:rFonts w:ascii="Wingdings" w:eastAsiaTheme="minorHAnsi" w:hAnsi="Wingdings"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07108"/>
    <w:multiLevelType w:val="hybridMultilevel"/>
    <w:tmpl w:val="3246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A069AE"/>
    <w:multiLevelType w:val="hybridMultilevel"/>
    <w:tmpl w:val="F31E7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DE6C47"/>
    <w:multiLevelType w:val="hybridMultilevel"/>
    <w:tmpl w:val="B192AB46"/>
    <w:lvl w:ilvl="0" w:tplc="04090001">
      <w:start w:val="1"/>
      <w:numFmt w:val="bullet"/>
      <w:lvlText w:val=""/>
      <w:lvlJc w:val="left"/>
      <w:pPr>
        <w:ind w:left="720" w:hanging="360"/>
      </w:pPr>
      <w:rPr>
        <w:rFonts w:ascii="Symbol" w:hAnsi="Symbol"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oe Chehab">
    <w15:presenceInfo w15:providerId="None" w15:userId="Moe Chehab"/>
  </w15:person>
  <w15:person w15:author="Amber West">
    <w15:presenceInfo w15:providerId="None" w15:userId="Amber We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990"/>
    <w:rsid w:val="00006A84"/>
    <w:rsid w:val="000076E9"/>
    <w:rsid w:val="0001169E"/>
    <w:rsid w:val="000120BC"/>
    <w:rsid w:val="0001529C"/>
    <w:rsid w:val="000300DD"/>
    <w:rsid w:val="00031B38"/>
    <w:rsid w:val="00034D64"/>
    <w:rsid w:val="00064C2A"/>
    <w:rsid w:val="0006582C"/>
    <w:rsid w:val="001002A5"/>
    <w:rsid w:val="0013218C"/>
    <w:rsid w:val="001848A1"/>
    <w:rsid w:val="001938EB"/>
    <w:rsid w:val="001B0B1C"/>
    <w:rsid w:val="001B1F35"/>
    <w:rsid w:val="00205F93"/>
    <w:rsid w:val="00210B4F"/>
    <w:rsid w:val="00211132"/>
    <w:rsid w:val="00211481"/>
    <w:rsid w:val="00261BEE"/>
    <w:rsid w:val="002679A2"/>
    <w:rsid w:val="00281B1B"/>
    <w:rsid w:val="00282E18"/>
    <w:rsid w:val="00287A79"/>
    <w:rsid w:val="002D68C3"/>
    <w:rsid w:val="002F3092"/>
    <w:rsid w:val="002F590F"/>
    <w:rsid w:val="00304B6E"/>
    <w:rsid w:val="003066E7"/>
    <w:rsid w:val="00310087"/>
    <w:rsid w:val="00323E2B"/>
    <w:rsid w:val="003265D0"/>
    <w:rsid w:val="00341EF6"/>
    <w:rsid w:val="0037744F"/>
    <w:rsid w:val="003877FF"/>
    <w:rsid w:val="00395668"/>
    <w:rsid w:val="003A4C66"/>
    <w:rsid w:val="003B04A0"/>
    <w:rsid w:val="004009FD"/>
    <w:rsid w:val="004053AA"/>
    <w:rsid w:val="0041496D"/>
    <w:rsid w:val="0043744E"/>
    <w:rsid w:val="0044203F"/>
    <w:rsid w:val="00443520"/>
    <w:rsid w:val="00455335"/>
    <w:rsid w:val="00466CFF"/>
    <w:rsid w:val="004754CE"/>
    <w:rsid w:val="00476557"/>
    <w:rsid w:val="004A0FD2"/>
    <w:rsid w:val="004B36A3"/>
    <w:rsid w:val="004C3990"/>
    <w:rsid w:val="004D1FBA"/>
    <w:rsid w:val="004E0666"/>
    <w:rsid w:val="00523E6A"/>
    <w:rsid w:val="00525F18"/>
    <w:rsid w:val="00544098"/>
    <w:rsid w:val="00556435"/>
    <w:rsid w:val="00565AF5"/>
    <w:rsid w:val="0057015B"/>
    <w:rsid w:val="00570C5C"/>
    <w:rsid w:val="00576570"/>
    <w:rsid w:val="00596014"/>
    <w:rsid w:val="005E2C44"/>
    <w:rsid w:val="005E2FCC"/>
    <w:rsid w:val="00601419"/>
    <w:rsid w:val="00604B49"/>
    <w:rsid w:val="0061389F"/>
    <w:rsid w:val="0064238C"/>
    <w:rsid w:val="00653B95"/>
    <w:rsid w:val="00656411"/>
    <w:rsid w:val="00660B2D"/>
    <w:rsid w:val="00687FA9"/>
    <w:rsid w:val="006A5669"/>
    <w:rsid w:val="006D0C88"/>
    <w:rsid w:val="00713DF2"/>
    <w:rsid w:val="00761009"/>
    <w:rsid w:val="007B3D30"/>
    <w:rsid w:val="007C4FFF"/>
    <w:rsid w:val="007C7A63"/>
    <w:rsid w:val="007F2967"/>
    <w:rsid w:val="0084484B"/>
    <w:rsid w:val="008532B0"/>
    <w:rsid w:val="00857E8E"/>
    <w:rsid w:val="0086546D"/>
    <w:rsid w:val="00873101"/>
    <w:rsid w:val="00885C79"/>
    <w:rsid w:val="008A4F24"/>
    <w:rsid w:val="008B2E40"/>
    <w:rsid w:val="008C74B8"/>
    <w:rsid w:val="008E141D"/>
    <w:rsid w:val="008F37B2"/>
    <w:rsid w:val="0090580A"/>
    <w:rsid w:val="00944085"/>
    <w:rsid w:val="009558CB"/>
    <w:rsid w:val="009752B1"/>
    <w:rsid w:val="009A25B5"/>
    <w:rsid w:val="009A60B9"/>
    <w:rsid w:val="009C244B"/>
    <w:rsid w:val="009C40A3"/>
    <w:rsid w:val="00A25517"/>
    <w:rsid w:val="00A415C3"/>
    <w:rsid w:val="00A444FD"/>
    <w:rsid w:val="00A459E8"/>
    <w:rsid w:val="00A6396A"/>
    <w:rsid w:val="00AA6B10"/>
    <w:rsid w:val="00AB1CFC"/>
    <w:rsid w:val="00AB7F72"/>
    <w:rsid w:val="00AC38CB"/>
    <w:rsid w:val="00AC6CA4"/>
    <w:rsid w:val="00AE70B5"/>
    <w:rsid w:val="00AF38B5"/>
    <w:rsid w:val="00AF565B"/>
    <w:rsid w:val="00B04DB5"/>
    <w:rsid w:val="00B13B4E"/>
    <w:rsid w:val="00B1632C"/>
    <w:rsid w:val="00B327F3"/>
    <w:rsid w:val="00B344D0"/>
    <w:rsid w:val="00B43C94"/>
    <w:rsid w:val="00B858CF"/>
    <w:rsid w:val="00B917D2"/>
    <w:rsid w:val="00BC1866"/>
    <w:rsid w:val="00BE60F6"/>
    <w:rsid w:val="00CC296D"/>
    <w:rsid w:val="00CC4F52"/>
    <w:rsid w:val="00D13990"/>
    <w:rsid w:val="00D31D46"/>
    <w:rsid w:val="00D6788E"/>
    <w:rsid w:val="00D711F7"/>
    <w:rsid w:val="00DA0DF6"/>
    <w:rsid w:val="00DE69A0"/>
    <w:rsid w:val="00DE721A"/>
    <w:rsid w:val="00DF5FEE"/>
    <w:rsid w:val="00DF64AD"/>
    <w:rsid w:val="00E03BF0"/>
    <w:rsid w:val="00E03D55"/>
    <w:rsid w:val="00E07098"/>
    <w:rsid w:val="00E32558"/>
    <w:rsid w:val="00E50DDB"/>
    <w:rsid w:val="00E72335"/>
    <w:rsid w:val="00E72550"/>
    <w:rsid w:val="00EB1AC3"/>
    <w:rsid w:val="00EB4407"/>
    <w:rsid w:val="00ED13B1"/>
    <w:rsid w:val="00EE3E80"/>
    <w:rsid w:val="00EF6DC9"/>
    <w:rsid w:val="00F16DBD"/>
    <w:rsid w:val="00F211F3"/>
    <w:rsid w:val="00F32963"/>
    <w:rsid w:val="00F35DEF"/>
    <w:rsid w:val="00F41AFE"/>
    <w:rsid w:val="00F763F1"/>
    <w:rsid w:val="00F77E69"/>
    <w:rsid w:val="00FB1DEA"/>
    <w:rsid w:val="00FC42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0BF58"/>
  <w15:chartTrackingRefBased/>
  <w15:docId w15:val="{D45E09D6-5E3C-4D7A-8EBD-0378F787D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3990"/>
    <w:pPr>
      <w:spacing w:before="240" w:after="0" w:line="240" w:lineRule="auto"/>
    </w:pPr>
    <w:rPr>
      <w:sz w:val="24"/>
      <w:lang w:val="en-US"/>
    </w:rPr>
  </w:style>
  <w:style w:type="paragraph" w:styleId="Heading1">
    <w:name w:val="heading 1"/>
    <w:basedOn w:val="Normal"/>
    <w:next w:val="Normal"/>
    <w:link w:val="Heading1Char"/>
    <w:uiPriority w:val="9"/>
    <w:qFormat/>
    <w:rsid w:val="00D13990"/>
    <w:pPr>
      <w:keepNext/>
      <w:keepLines/>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399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rsid w:val="00D13990"/>
    <w:rPr>
      <w:sz w:val="16"/>
      <w:szCs w:val="16"/>
    </w:rPr>
  </w:style>
  <w:style w:type="paragraph" w:styleId="CommentText">
    <w:name w:val="annotation text"/>
    <w:basedOn w:val="Normal"/>
    <w:link w:val="CommentTextChar"/>
    <w:uiPriority w:val="99"/>
    <w:semiHidden/>
    <w:rsid w:val="00D13990"/>
    <w:pPr>
      <w:spacing w:after="280"/>
    </w:pPr>
    <w:rPr>
      <w:color w:val="000000" w:themeColor="text1"/>
      <w:kern w:val="28"/>
      <w:sz w:val="20"/>
      <w:szCs w:val="20"/>
    </w:rPr>
  </w:style>
  <w:style w:type="character" w:customStyle="1" w:styleId="CommentTextChar">
    <w:name w:val="Comment Text Char"/>
    <w:basedOn w:val="DefaultParagraphFont"/>
    <w:link w:val="CommentText"/>
    <w:uiPriority w:val="99"/>
    <w:semiHidden/>
    <w:rsid w:val="00D13990"/>
    <w:rPr>
      <w:color w:val="000000" w:themeColor="text1"/>
      <w:kern w:val="28"/>
      <w:sz w:val="20"/>
      <w:szCs w:val="20"/>
      <w:lang w:val="en-US"/>
    </w:rPr>
  </w:style>
  <w:style w:type="paragraph" w:styleId="BalloonText">
    <w:name w:val="Balloon Text"/>
    <w:basedOn w:val="Normal"/>
    <w:link w:val="BalloonTextChar"/>
    <w:uiPriority w:val="99"/>
    <w:semiHidden/>
    <w:unhideWhenUsed/>
    <w:rsid w:val="00D13990"/>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3990"/>
    <w:rPr>
      <w:rFonts w:ascii="Segoe UI" w:hAnsi="Segoe UI" w:cs="Segoe UI"/>
      <w:sz w:val="18"/>
      <w:szCs w:val="18"/>
      <w:lang w:val="en-US"/>
    </w:rPr>
  </w:style>
  <w:style w:type="character" w:customStyle="1" w:styleId="Heading1Char">
    <w:name w:val="Heading 1 Char"/>
    <w:basedOn w:val="DefaultParagraphFont"/>
    <w:link w:val="Heading1"/>
    <w:uiPriority w:val="9"/>
    <w:rsid w:val="00D13990"/>
    <w:rPr>
      <w:rFonts w:asciiTheme="majorHAnsi" w:eastAsiaTheme="majorEastAsia" w:hAnsiTheme="majorHAnsi" w:cstheme="majorBidi"/>
      <w:color w:val="2F5496" w:themeColor="accent1" w:themeShade="BF"/>
      <w:sz w:val="32"/>
      <w:szCs w:val="32"/>
      <w:lang w:val="en-US"/>
    </w:rPr>
  </w:style>
  <w:style w:type="paragraph" w:styleId="CommentSubject">
    <w:name w:val="annotation subject"/>
    <w:basedOn w:val="CommentText"/>
    <w:next w:val="CommentText"/>
    <w:link w:val="CommentSubjectChar"/>
    <w:uiPriority w:val="99"/>
    <w:semiHidden/>
    <w:unhideWhenUsed/>
    <w:rsid w:val="00D13990"/>
    <w:pPr>
      <w:spacing w:after="0"/>
    </w:pPr>
    <w:rPr>
      <w:b/>
      <w:bCs/>
      <w:color w:val="auto"/>
      <w:kern w:val="0"/>
    </w:rPr>
  </w:style>
  <w:style w:type="character" w:customStyle="1" w:styleId="CommentSubjectChar">
    <w:name w:val="Comment Subject Char"/>
    <w:basedOn w:val="CommentTextChar"/>
    <w:link w:val="CommentSubject"/>
    <w:uiPriority w:val="99"/>
    <w:semiHidden/>
    <w:rsid w:val="00D13990"/>
    <w:rPr>
      <w:b/>
      <w:bCs/>
      <w:color w:val="000000" w:themeColor="text1"/>
      <w:kern w:val="28"/>
      <w:sz w:val="20"/>
      <w:szCs w:val="20"/>
      <w:lang w:val="en-US"/>
    </w:rPr>
  </w:style>
  <w:style w:type="paragraph" w:styleId="ListParagraph">
    <w:name w:val="List Paragraph"/>
    <w:basedOn w:val="Normal"/>
    <w:uiPriority w:val="34"/>
    <w:qFormat/>
    <w:rsid w:val="00B344D0"/>
    <w:pPr>
      <w:spacing w:before="0" w:after="160" w:line="259" w:lineRule="auto"/>
      <w:ind w:left="720"/>
      <w:contextualSpacing/>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704462">
      <w:bodyDiv w:val="1"/>
      <w:marLeft w:val="0"/>
      <w:marRight w:val="0"/>
      <w:marTop w:val="0"/>
      <w:marBottom w:val="0"/>
      <w:divBdr>
        <w:top w:val="none" w:sz="0" w:space="0" w:color="auto"/>
        <w:left w:val="none" w:sz="0" w:space="0" w:color="auto"/>
        <w:bottom w:val="none" w:sz="0" w:space="0" w:color="auto"/>
        <w:right w:val="none" w:sz="0" w:space="0" w:color="auto"/>
      </w:divBdr>
    </w:div>
    <w:div w:id="1041511680">
      <w:bodyDiv w:val="1"/>
      <w:marLeft w:val="0"/>
      <w:marRight w:val="0"/>
      <w:marTop w:val="0"/>
      <w:marBottom w:val="0"/>
      <w:divBdr>
        <w:top w:val="none" w:sz="0" w:space="0" w:color="auto"/>
        <w:left w:val="none" w:sz="0" w:space="0" w:color="auto"/>
        <w:bottom w:val="none" w:sz="0" w:space="0" w:color="auto"/>
        <w:right w:val="none" w:sz="0" w:space="0" w:color="auto"/>
      </w:divBdr>
    </w:div>
    <w:div w:id="1989896429">
      <w:bodyDiv w:val="1"/>
      <w:marLeft w:val="0"/>
      <w:marRight w:val="0"/>
      <w:marTop w:val="0"/>
      <w:marBottom w:val="0"/>
      <w:divBdr>
        <w:top w:val="none" w:sz="0" w:space="0" w:color="auto"/>
        <w:left w:val="none" w:sz="0" w:space="0" w:color="auto"/>
        <w:bottom w:val="none" w:sz="0" w:space="0" w:color="auto"/>
        <w:right w:val="none" w:sz="0" w:space="0" w:color="auto"/>
      </w:divBdr>
    </w:div>
    <w:div w:id="210221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2189FA04BF3494E831D97B2602AB51C" ma:contentTypeVersion="19" ma:contentTypeDescription="Create a new document." ma:contentTypeScope="" ma:versionID="4b9c9c683baacc49a57c8bf6e319c129">
  <xsd:schema xmlns:xsd="http://www.w3.org/2001/XMLSchema" xmlns:xs="http://www.w3.org/2001/XMLSchema" xmlns:p="http://schemas.microsoft.com/office/2006/metadata/properties" xmlns:ns2="8fd5bf87-e77a-42b7-805b-33d59794ddba" xmlns:ns3="8f6fd6dd-4ced-4c14-96f5-800b9e1261f1" targetNamespace="http://schemas.microsoft.com/office/2006/metadata/properties" ma:root="true" ma:fieldsID="5f55258deb1a76d9493ed72f03b2712a" ns2:_="" ns3:_="">
    <xsd:import namespace="8fd5bf87-e77a-42b7-805b-33d59794ddba"/>
    <xsd:import namespace="8f6fd6dd-4ced-4c14-96f5-800b9e1261f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LengthInSeconds"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lcf76f155ced4ddcb4097134ff3c332f" minOccurs="0"/>
                <xsd:element ref="ns2:TaxCatchAll" minOccurs="0"/>
                <xsd:element ref="ns3:MediaServiceObjectDetectorVersions" minOccurs="0"/>
                <xsd:element ref="ns3:MediaServiceSearchPropertie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5bf87-e77a-42b7-805b-33d59794dd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b55c74b-444d-423e-bede-9e5392865c45}" ma:internalName="TaxCatchAll" ma:showField="CatchAllData" ma:web="8fd5bf87-e77a-42b7-805b-33d59794ddb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f6fd6dd-4ced-4c14-96f5-800b9e1261f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1287ae4-4ec0-408e-9268-81a805a4387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f6fd6dd-4ced-4c14-96f5-800b9e1261f1">
      <Terms xmlns="http://schemas.microsoft.com/office/infopath/2007/PartnerControls"/>
    </lcf76f155ced4ddcb4097134ff3c332f>
    <TaxCatchAll xmlns="8fd5bf87-e77a-42b7-805b-33d59794ddba" xsi:nil="true"/>
  </documentManagement>
</p:properties>
</file>

<file path=customXml/itemProps1.xml><?xml version="1.0" encoding="utf-8"?>
<ds:datastoreItem xmlns:ds="http://schemas.openxmlformats.org/officeDocument/2006/customXml" ds:itemID="{18F67708-E126-4747-B52A-18BC0036A0A6}">
  <ds:schemaRefs>
    <ds:schemaRef ds:uri="http://schemas.openxmlformats.org/officeDocument/2006/bibliography"/>
  </ds:schemaRefs>
</ds:datastoreItem>
</file>

<file path=customXml/itemProps2.xml><?xml version="1.0" encoding="utf-8"?>
<ds:datastoreItem xmlns:ds="http://schemas.openxmlformats.org/officeDocument/2006/customXml" ds:itemID="{E45A8645-9957-49F6-B458-3C5C49A4F120}"/>
</file>

<file path=customXml/itemProps3.xml><?xml version="1.0" encoding="utf-8"?>
<ds:datastoreItem xmlns:ds="http://schemas.openxmlformats.org/officeDocument/2006/customXml" ds:itemID="{0F478AA7-1366-4FAC-AA81-4D93D379400E}"/>
</file>

<file path=customXml/itemProps4.xml><?xml version="1.0" encoding="utf-8"?>
<ds:datastoreItem xmlns:ds="http://schemas.openxmlformats.org/officeDocument/2006/customXml" ds:itemID="{F67B5A93-86EC-420F-B661-BA2BE2CAA9C4}"/>
</file>

<file path=docProps/app.xml><?xml version="1.0" encoding="utf-8"?>
<Properties xmlns="http://schemas.openxmlformats.org/officeDocument/2006/extended-properties" xmlns:vt="http://schemas.openxmlformats.org/officeDocument/2006/docPropsVTypes">
  <Template>Normal.dotm</Template>
  <TotalTime>1</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West</dc:creator>
  <cp:keywords/>
  <dc:description/>
  <cp:lastModifiedBy>Moe Chehab</cp:lastModifiedBy>
  <cp:revision>7</cp:revision>
  <dcterms:created xsi:type="dcterms:W3CDTF">2019-10-09T18:38:00Z</dcterms:created>
  <dcterms:modified xsi:type="dcterms:W3CDTF">2019-10-09T18:41:00Z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0x01010032189FA04BF3494E831D97B2602AB51C</vt:lpwstr>
  </property>
</Properties>
</file>